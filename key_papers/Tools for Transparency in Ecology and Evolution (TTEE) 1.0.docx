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B44E8" w14:textId="6D9660F2" w:rsidR="00C85356" w:rsidRPr="004275CD" w:rsidRDefault="009D1CBD" w:rsidP="00495F9E">
      <w:pPr>
        <w:pStyle w:val="NoSpacing"/>
        <w:rPr>
          <w:sz w:val="24"/>
        </w:rPr>
      </w:pPr>
      <w:r w:rsidRPr="004275CD">
        <w:rPr>
          <w:sz w:val="24"/>
        </w:rPr>
        <w:t>In November 2015, representatives (mostly editors-in-chief) from more than 20 journals in ecology</w:t>
      </w:r>
      <w:r w:rsidR="00E13DEA">
        <w:rPr>
          <w:sz w:val="24"/>
        </w:rPr>
        <w:t xml:space="preserve"> and</w:t>
      </w:r>
      <w:r w:rsidR="00D34736">
        <w:rPr>
          <w:sz w:val="24"/>
        </w:rPr>
        <w:t xml:space="preserve"> </w:t>
      </w:r>
      <w:r w:rsidRPr="004275CD">
        <w:rPr>
          <w:sz w:val="24"/>
        </w:rPr>
        <w:t>evolution joined researchers and funding agency panelists to identify ways to improve transparency in these disciplines. This workshop (funded by the US National Science Foundation and by the Laura and John Arnold Foundation and hosted by the Center for Open Science) identified general principles and specific tools that journals can adopt to encourage greater transparency of the science they publish. Most of the ideas that emerged from the workshop rest within the recently developed Transparency and Openness Promotion (TOP) framework (https://cos.io/top/).</w:t>
      </w:r>
      <w:r w:rsidR="00E535FB">
        <w:rPr>
          <w:sz w:val="24"/>
        </w:rPr>
        <w:t xml:space="preserve"> At this time,</w:t>
      </w:r>
      <w:r w:rsidRPr="004275CD">
        <w:rPr>
          <w:sz w:val="24"/>
        </w:rPr>
        <w:t xml:space="preserve"> TOP contains eight separate editorial guidelines for journals, each designed to be adoptable by any empirical discipline. Some of these general guidelines require additional discipline-specific explanations. Accordingly, the workshop produced content</w:t>
      </w:r>
      <w:r w:rsidR="00550326">
        <w:rPr>
          <w:sz w:val="24"/>
        </w:rPr>
        <w:t xml:space="preserve"> (posted </w:t>
      </w:r>
      <w:r w:rsidR="00E535FB">
        <w:rPr>
          <w:sz w:val="24"/>
        </w:rPr>
        <w:t>below,</w:t>
      </w:r>
      <w:r w:rsidR="00550326">
        <w:rPr>
          <w:sz w:val="24"/>
        </w:rPr>
        <w:t xml:space="preserve"> </w:t>
      </w:r>
      <w:r w:rsidR="00B909B6" w:rsidRPr="00B909B6">
        <w:rPr>
          <w:sz w:val="24"/>
        </w:rPr>
        <w:t>https://osf.io/g65cb/</w:t>
      </w:r>
      <w:r w:rsidR="00550326" w:rsidRPr="004275CD">
        <w:rPr>
          <w:sz w:val="24"/>
        </w:rPr>
        <w:t>)</w:t>
      </w:r>
      <w:r w:rsidR="00550326">
        <w:rPr>
          <w:sz w:val="24"/>
        </w:rPr>
        <w:t xml:space="preserve"> </w:t>
      </w:r>
      <w:r w:rsidRPr="004275CD">
        <w:rPr>
          <w:sz w:val="24"/>
        </w:rPr>
        <w:t>designed to help journals in ecology</w:t>
      </w:r>
      <w:r w:rsidR="00214B0B">
        <w:rPr>
          <w:sz w:val="24"/>
        </w:rPr>
        <w:t xml:space="preserve"> and</w:t>
      </w:r>
      <w:r w:rsidR="00D34736">
        <w:rPr>
          <w:sz w:val="24"/>
        </w:rPr>
        <w:t xml:space="preserve"> </w:t>
      </w:r>
      <w:r w:rsidRPr="004275CD">
        <w:rPr>
          <w:sz w:val="24"/>
        </w:rPr>
        <w:t>evolution adopt TOP guidelines</w:t>
      </w:r>
      <w:r w:rsidR="00550326">
        <w:rPr>
          <w:sz w:val="24"/>
        </w:rPr>
        <w:t>. T</w:t>
      </w:r>
      <w:r w:rsidRPr="004275CD">
        <w:rPr>
          <w:sz w:val="24"/>
        </w:rPr>
        <w:t>his content is available for use by any journal. Both the general TOP guidelines</w:t>
      </w:r>
      <w:r w:rsidR="00550326">
        <w:rPr>
          <w:sz w:val="24"/>
        </w:rPr>
        <w:t xml:space="preserve"> </w:t>
      </w:r>
      <w:r w:rsidR="00550326" w:rsidRPr="004275CD">
        <w:rPr>
          <w:sz w:val="24"/>
        </w:rPr>
        <w:t>(https://cos.io/top/)</w:t>
      </w:r>
      <w:r w:rsidRPr="004275CD">
        <w:rPr>
          <w:sz w:val="24"/>
        </w:rPr>
        <w:t xml:space="preserve"> and the discipline-specific interpretation</w:t>
      </w:r>
      <w:r w:rsidR="004125EA">
        <w:rPr>
          <w:sz w:val="24"/>
        </w:rPr>
        <w:t>s</w:t>
      </w:r>
      <w:r w:rsidR="00550326">
        <w:rPr>
          <w:sz w:val="24"/>
        </w:rPr>
        <w:t xml:space="preserve"> provided below</w:t>
      </w:r>
      <w:r w:rsidRPr="004275CD">
        <w:rPr>
          <w:sz w:val="24"/>
        </w:rPr>
        <w:t xml:space="preserve"> are living documents that will be updated through formal review processes. Journals that adopt the TOP framework can choose to adopt any combination of the eight guidelines as well as the level of stringency (from 1, most lenient, to 3 most stringent) for each guideline adopted. Journals can also choose to award badges</w:t>
      </w:r>
      <w:r w:rsidR="00ED7D6B">
        <w:rPr>
          <w:sz w:val="24"/>
        </w:rPr>
        <w:t xml:space="preserve"> to acknowledge open practices</w:t>
      </w:r>
      <w:r w:rsidRPr="004275CD">
        <w:rPr>
          <w:sz w:val="24"/>
        </w:rPr>
        <w:t xml:space="preserve"> (https://osf.io/tvyxz/) to individual papers to indicate that the paper conforms to one of three specific transparency standards.  </w:t>
      </w:r>
    </w:p>
    <w:p w14:paraId="503D72ED" w14:textId="77777777" w:rsidR="009D1CBD" w:rsidRPr="004275CD" w:rsidRDefault="009D1CBD" w:rsidP="00495F9E">
      <w:pPr>
        <w:pStyle w:val="NoSpacing"/>
        <w:rPr>
          <w:sz w:val="24"/>
        </w:rPr>
      </w:pPr>
    </w:p>
    <w:p w14:paraId="195BA928" w14:textId="4D67F939" w:rsidR="00C85356" w:rsidRPr="004275CD" w:rsidRDefault="00A72694" w:rsidP="00495F9E">
      <w:pPr>
        <w:pStyle w:val="NoSpacing"/>
        <w:rPr>
          <w:sz w:val="24"/>
        </w:rPr>
      </w:pPr>
      <w:r w:rsidRPr="004275CD">
        <w:rPr>
          <w:sz w:val="24"/>
        </w:rPr>
        <w:t xml:space="preserve">A brief summary of the TOP guidelines is presented in Table 1 below, a </w:t>
      </w:r>
      <w:r w:rsidR="00523100">
        <w:rPr>
          <w:sz w:val="24"/>
        </w:rPr>
        <w:t>more comprehensive</w:t>
      </w:r>
      <w:r w:rsidRPr="004275CD">
        <w:rPr>
          <w:sz w:val="24"/>
        </w:rPr>
        <w:t xml:space="preserve"> summary is presented at the end of this document, and full details can be located at </w:t>
      </w:r>
      <w:r w:rsidR="004125EA">
        <w:rPr>
          <w:sz w:val="24"/>
        </w:rPr>
        <w:t>https://cos.io/top/</w:t>
      </w:r>
      <w:r w:rsidRPr="004275CD">
        <w:rPr>
          <w:sz w:val="24"/>
        </w:rPr>
        <w:t>.</w:t>
      </w:r>
    </w:p>
    <w:p w14:paraId="09B5557F" w14:textId="77777777" w:rsidR="00D34736" w:rsidRDefault="00D34736" w:rsidP="00D34736">
      <w:pPr>
        <w:pStyle w:val="NoSpacing"/>
      </w:pPr>
    </w:p>
    <w:p w14:paraId="507615D2" w14:textId="3D122876" w:rsidR="00D34736" w:rsidRDefault="00ED7D6B" w:rsidP="00D34736">
      <w:pPr>
        <w:pStyle w:val="NoSpacing"/>
      </w:pPr>
      <w:r>
        <w:t xml:space="preserve">Table 1. </w:t>
      </w:r>
      <w:r w:rsidR="00D34736">
        <w:t>A list, with brief explanations, of each of eight the existing Transparency and Openness Promotion (TOP) guidelines</w:t>
      </w:r>
      <w:r w:rsidR="00D34736" w:rsidRPr="00891E9C">
        <w:t xml:space="preserve"> </w:t>
      </w:r>
      <w:r w:rsidR="00D34736">
        <w:t>(</w:t>
      </w:r>
      <w:r w:rsidR="00D34736" w:rsidRPr="00583140">
        <w:t>https://cos.io/top/</w:t>
      </w:r>
      <w:r w:rsidR="00D3473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tblGrid>
      <w:tr w:rsidR="00D34736" w14:paraId="1266F7FC" w14:textId="77777777" w:rsidTr="00FB5A5C">
        <w:tc>
          <w:tcPr>
            <w:tcW w:w="8388" w:type="dxa"/>
            <w:tcBorders>
              <w:top w:val="single" w:sz="4" w:space="0" w:color="auto"/>
              <w:bottom w:val="single" w:sz="4" w:space="0" w:color="auto"/>
            </w:tcBorders>
          </w:tcPr>
          <w:p w14:paraId="5D2FEB69" w14:textId="77777777" w:rsidR="00D34736" w:rsidRDefault="00D34736" w:rsidP="00FB5A5C">
            <w:pPr>
              <w:pStyle w:val="NoSpacing"/>
            </w:pPr>
            <w:r>
              <w:t>TOP Guideline</w:t>
            </w:r>
          </w:p>
        </w:tc>
      </w:tr>
      <w:tr w:rsidR="00D34736" w14:paraId="3A8D7E5C" w14:textId="77777777" w:rsidTr="00FB5A5C">
        <w:tc>
          <w:tcPr>
            <w:tcW w:w="8388" w:type="dxa"/>
            <w:tcBorders>
              <w:top w:val="single" w:sz="4" w:space="0" w:color="auto"/>
            </w:tcBorders>
          </w:tcPr>
          <w:p w14:paraId="1344340C" w14:textId="77777777" w:rsidR="00D34736" w:rsidRDefault="00D34736" w:rsidP="00FB5A5C">
            <w:pPr>
              <w:pStyle w:val="NoSpacing"/>
            </w:pPr>
            <w:r>
              <w:t>1. Citation standards (citation of data set etc.)</w:t>
            </w:r>
          </w:p>
        </w:tc>
      </w:tr>
      <w:tr w:rsidR="00D34736" w14:paraId="59955B31" w14:textId="77777777" w:rsidTr="00FB5A5C">
        <w:tc>
          <w:tcPr>
            <w:tcW w:w="8388" w:type="dxa"/>
          </w:tcPr>
          <w:p w14:paraId="61356CA2" w14:textId="77777777" w:rsidR="00D34736" w:rsidRDefault="00D34736" w:rsidP="00FB5A5C">
            <w:pPr>
              <w:pStyle w:val="NoSpacing"/>
            </w:pPr>
            <w:r>
              <w:t>2. Data transparency (data archiving)</w:t>
            </w:r>
          </w:p>
        </w:tc>
      </w:tr>
      <w:tr w:rsidR="00D34736" w14:paraId="7117BB08" w14:textId="77777777" w:rsidTr="00FB5A5C">
        <w:tc>
          <w:tcPr>
            <w:tcW w:w="8388" w:type="dxa"/>
          </w:tcPr>
          <w:p w14:paraId="51D8468F" w14:textId="77777777" w:rsidR="00D34736" w:rsidRDefault="00D34736" w:rsidP="00FB5A5C">
            <w:pPr>
              <w:pStyle w:val="NoSpacing"/>
            </w:pPr>
            <w:r>
              <w:t>3. Analytic methods (code) transparency (code archiving)</w:t>
            </w:r>
          </w:p>
        </w:tc>
      </w:tr>
      <w:tr w:rsidR="00D34736" w14:paraId="5D9F5ED2" w14:textId="77777777" w:rsidTr="00FB5A5C">
        <w:tc>
          <w:tcPr>
            <w:tcW w:w="8388" w:type="dxa"/>
          </w:tcPr>
          <w:p w14:paraId="366F0F01" w14:textId="77777777" w:rsidR="00D34736" w:rsidRDefault="00D34736" w:rsidP="00FB5A5C">
            <w:pPr>
              <w:pStyle w:val="NoSpacing"/>
            </w:pPr>
            <w:r>
              <w:t>4. Research materials transparency (materials archiving)</w:t>
            </w:r>
          </w:p>
        </w:tc>
      </w:tr>
      <w:tr w:rsidR="00D34736" w14:paraId="5D0EE271" w14:textId="77777777" w:rsidTr="00FB5A5C">
        <w:tc>
          <w:tcPr>
            <w:tcW w:w="8388" w:type="dxa"/>
          </w:tcPr>
          <w:p w14:paraId="460586BD" w14:textId="77777777" w:rsidR="00D34736" w:rsidRDefault="00D34736" w:rsidP="00FB5A5C">
            <w:pPr>
              <w:pStyle w:val="NoSpacing"/>
            </w:pPr>
            <w:r>
              <w:t>5. Design and analysis transparency (reporting of details of methods and results)</w:t>
            </w:r>
          </w:p>
        </w:tc>
      </w:tr>
      <w:tr w:rsidR="00D34736" w14:paraId="0C7673CA" w14:textId="77777777" w:rsidTr="00FB5A5C">
        <w:tc>
          <w:tcPr>
            <w:tcW w:w="8388" w:type="dxa"/>
          </w:tcPr>
          <w:p w14:paraId="1F11E477" w14:textId="77777777" w:rsidR="00D34736" w:rsidRDefault="00D34736" w:rsidP="00FB5A5C">
            <w:pPr>
              <w:pStyle w:val="NoSpacing"/>
            </w:pPr>
            <w:r>
              <w:t>6. Pre-registration of studies (registering study prior to initiation)</w:t>
            </w:r>
          </w:p>
        </w:tc>
      </w:tr>
      <w:tr w:rsidR="00D34736" w14:paraId="61F75E4F" w14:textId="77777777" w:rsidTr="00FB5A5C">
        <w:tc>
          <w:tcPr>
            <w:tcW w:w="8388" w:type="dxa"/>
          </w:tcPr>
          <w:p w14:paraId="3744B598" w14:textId="77777777" w:rsidR="00D34736" w:rsidRDefault="00D34736" w:rsidP="00FB5A5C">
            <w:pPr>
              <w:pStyle w:val="NoSpacing"/>
            </w:pPr>
            <w:r>
              <w:t>7. Pre-registration of analysis plans (registering analysis plan prior to study initiation)</w:t>
            </w:r>
          </w:p>
        </w:tc>
      </w:tr>
      <w:tr w:rsidR="00D34736" w14:paraId="4EE5EF1E" w14:textId="77777777" w:rsidTr="00FB5A5C">
        <w:tc>
          <w:tcPr>
            <w:tcW w:w="8388" w:type="dxa"/>
            <w:tcBorders>
              <w:bottom w:val="single" w:sz="4" w:space="0" w:color="auto"/>
            </w:tcBorders>
          </w:tcPr>
          <w:p w14:paraId="69E9F196" w14:textId="77777777" w:rsidR="00D34736" w:rsidRDefault="00D34736" w:rsidP="00FB5A5C">
            <w:pPr>
              <w:pStyle w:val="NoSpacing"/>
            </w:pPr>
            <w:r>
              <w:t xml:space="preserve">8. Replication (a study designed to replicate a previously published study) </w:t>
            </w:r>
          </w:p>
        </w:tc>
      </w:tr>
    </w:tbl>
    <w:p w14:paraId="661333C1" w14:textId="77777777" w:rsidR="00D34736" w:rsidRDefault="00D34736" w:rsidP="00D34736">
      <w:pPr>
        <w:pStyle w:val="NoSpacing"/>
      </w:pPr>
    </w:p>
    <w:p w14:paraId="05FE0F1F" w14:textId="77777777" w:rsidR="00A72694" w:rsidRPr="004275CD" w:rsidRDefault="00A72694" w:rsidP="00495F9E">
      <w:pPr>
        <w:pStyle w:val="NoSpacing"/>
        <w:rPr>
          <w:sz w:val="24"/>
        </w:rPr>
      </w:pPr>
    </w:p>
    <w:p w14:paraId="3F4E4144" w14:textId="659DF1B5" w:rsidR="00C13296" w:rsidRPr="00F82DB3" w:rsidRDefault="004275CD" w:rsidP="00F82DB3">
      <w:pPr>
        <w:pStyle w:val="NoSpacing"/>
        <w:rPr>
          <w:sz w:val="24"/>
        </w:rPr>
      </w:pPr>
      <w:r w:rsidRPr="004275CD">
        <w:rPr>
          <w:sz w:val="24"/>
        </w:rPr>
        <w:t xml:space="preserve">The primary purpose of this document is to provide checklist questions that facilitate adoption of various TOP guidelines </w:t>
      </w:r>
      <w:r w:rsidR="001F1603">
        <w:rPr>
          <w:sz w:val="24"/>
        </w:rPr>
        <w:t>(please visit https://cos.io/top/</w:t>
      </w:r>
      <w:r w:rsidR="001F1603" w:rsidRPr="004275CD">
        <w:rPr>
          <w:sz w:val="24"/>
        </w:rPr>
        <w:t>)</w:t>
      </w:r>
      <w:r w:rsidR="001F1603">
        <w:rPr>
          <w:sz w:val="24"/>
        </w:rPr>
        <w:t xml:space="preserve"> </w:t>
      </w:r>
      <w:r w:rsidRPr="004275CD">
        <w:rPr>
          <w:sz w:val="24"/>
        </w:rPr>
        <w:t>by journals in ecology</w:t>
      </w:r>
      <w:r w:rsidR="00E13DEA">
        <w:rPr>
          <w:sz w:val="24"/>
        </w:rPr>
        <w:t xml:space="preserve"> and</w:t>
      </w:r>
      <w:r w:rsidRPr="004275CD">
        <w:rPr>
          <w:sz w:val="24"/>
        </w:rPr>
        <w:t xml:space="preserve"> evolutionary biology.</w:t>
      </w:r>
      <w:r>
        <w:rPr>
          <w:sz w:val="24"/>
        </w:rPr>
        <w:t xml:space="preserve"> </w:t>
      </w:r>
      <w:r w:rsidRPr="0060260A">
        <w:rPr>
          <w:sz w:val="24"/>
        </w:rPr>
        <w:t>Indiv</w:t>
      </w:r>
      <w:bookmarkStart w:id="0" w:name="_GoBack"/>
      <w:bookmarkEnd w:id="0"/>
      <w:r w:rsidRPr="0060260A">
        <w:rPr>
          <w:sz w:val="24"/>
        </w:rPr>
        <w:t xml:space="preserve">idual </w:t>
      </w:r>
      <w:r>
        <w:rPr>
          <w:sz w:val="24"/>
        </w:rPr>
        <w:t>checklist items</w:t>
      </w:r>
      <w:r w:rsidRPr="0060260A">
        <w:rPr>
          <w:sz w:val="24"/>
        </w:rPr>
        <w:t xml:space="preserve"> can be adopted </w:t>
      </w:r>
      <w:r>
        <w:rPr>
          <w:sz w:val="24"/>
        </w:rPr>
        <w:t xml:space="preserve">or developed </w:t>
      </w:r>
      <w:r w:rsidRPr="0060260A">
        <w:rPr>
          <w:sz w:val="24"/>
        </w:rPr>
        <w:t xml:space="preserve">as appropriate </w:t>
      </w:r>
      <w:r>
        <w:rPr>
          <w:sz w:val="24"/>
        </w:rPr>
        <w:t>by each</w:t>
      </w:r>
      <w:r w:rsidRPr="0060260A">
        <w:rPr>
          <w:sz w:val="24"/>
        </w:rPr>
        <w:t xml:space="preserve"> journal</w:t>
      </w:r>
      <w:r>
        <w:rPr>
          <w:sz w:val="24"/>
        </w:rPr>
        <w:t xml:space="preserve"> that chooses to do so</w:t>
      </w:r>
      <w:r w:rsidRPr="0060260A">
        <w:rPr>
          <w:sz w:val="24"/>
        </w:rPr>
        <w:t>.</w:t>
      </w:r>
      <w:r>
        <w:rPr>
          <w:sz w:val="24"/>
        </w:rPr>
        <w:t xml:space="preserve"> These are most likely to be effective and consistent across journals if they are synchronized with particular TOP guidelines</w:t>
      </w:r>
      <w:r w:rsidR="001F1603">
        <w:rPr>
          <w:sz w:val="24"/>
        </w:rPr>
        <w:t xml:space="preserve"> (</w:t>
      </w:r>
      <w:r w:rsidR="001F1603">
        <w:rPr>
          <w:sz w:val="24"/>
        </w:rPr>
        <w:t>https://cos.io/top/</w:t>
      </w:r>
      <w:r w:rsidR="001F1603" w:rsidRPr="004275CD">
        <w:rPr>
          <w:sz w:val="24"/>
        </w:rPr>
        <w:t>)</w:t>
      </w:r>
      <w:r>
        <w:rPr>
          <w:sz w:val="24"/>
        </w:rPr>
        <w:t xml:space="preserve">. </w:t>
      </w:r>
      <w:r w:rsidR="00550326">
        <w:rPr>
          <w:sz w:val="24"/>
        </w:rPr>
        <w:t xml:space="preserve">Checklists can be provided to authors, to reviewers, and/or to editors, but will probably be most useful when provided to all three groups. </w:t>
      </w:r>
    </w:p>
    <w:p w14:paraId="3BA3E414" w14:textId="77777777" w:rsidR="00F82DB3" w:rsidRDefault="00F82DB3">
      <w:pPr>
        <w:rPr>
          <w:sz w:val="32"/>
        </w:rPr>
      </w:pPr>
      <w:r>
        <w:rPr>
          <w:sz w:val="32"/>
        </w:rPr>
        <w:br w:type="page"/>
      </w:r>
    </w:p>
    <w:p w14:paraId="29DC5196" w14:textId="56920A59" w:rsidR="0060260A" w:rsidRDefault="0060260A" w:rsidP="0060260A">
      <w:pPr>
        <w:pStyle w:val="NoSpacing"/>
        <w:rPr>
          <w:sz w:val="32"/>
        </w:rPr>
      </w:pPr>
      <w:r>
        <w:rPr>
          <w:sz w:val="32"/>
        </w:rPr>
        <w:lastRenderedPageBreak/>
        <w:t>Author</w:t>
      </w:r>
      <w:r w:rsidRPr="00FE3F38">
        <w:rPr>
          <w:sz w:val="32"/>
        </w:rPr>
        <w:t xml:space="preserve"> checklist</w:t>
      </w:r>
      <w:r w:rsidR="00A15FFC">
        <w:rPr>
          <w:sz w:val="32"/>
        </w:rPr>
        <w:t>s</w:t>
      </w:r>
      <w:r>
        <w:rPr>
          <w:sz w:val="32"/>
        </w:rPr>
        <w:t xml:space="preserve"> </w:t>
      </w:r>
    </w:p>
    <w:p w14:paraId="56C93549" w14:textId="77777777" w:rsidR="00D435CF" w:rsidRDefault="00D435CF" w:rsidP="0060260A">
      <w:pPr>
        <w:pStyle w:val="NoSpacing"/>
        <w:rPr>
          <w:sz w:val="24"/>
        </w:rPr>
      </w:pPr>
    </w:p>
    <w:p w14:paraId="0DFFD192" w14:textId="1971B4C0" w:rsidR="0099489C" w:rsidRDefault="00897F1B" w:rsidP="0099489C">
      <w:pPr>
        <w:pStyle w:val="NoSpacing"/>
        <w:rPr>
          <w:sz w:val="24"/>
        </w:rPr>
      </w:pPr>
      <w:r w:rsidRPr="00897F1B">
        <w:rPr>
          <w:sz w:val="24"/>
        </w:rPr>
        <w:t xml:space="preserve">The following checklists are designed to help authors maximize transparency of their work with the goal of facilitating scientific progress. Transparency includes making </w:t>
      </w:r>
      <w:r w:rsidR="00970614" w:rsidRPr="00897F1B">
        <w:rPr>
          <w:sz w:val="24"/>
        </w:rPr>
        <w:t xml:space="preserve">available </w:t>
      </w:r>
      <w:r w:rsidRPr="00897F1B">
        <w:rPr>
          <w:sz w:val="24"/>
        </w:rPr>
        <w:t>data, computer code f</w:t>
      </w:r>
      <w:r w:rsidR="0099489C">
        <w:rPr>
          <w:sz w:val="24"/>
        </w:rPr>
        <w:t>rom</w:t>
      </w:r>
      <w:r w:rsidRPr="00897F1B">
        <w:rPr>
          <w:sz w:val="24"/>
        </w:rPr>
        <w:t xml:space="preserve"> data manipulations and analyses, and details of methods for other scientists to evaluate and replicate. All data analyses conducted as part of a study, not just those analyses with the most interesting results, should be reported. This includes the details of sample sizes and analysis design as well as </w:t>
      </w:r>
      <w:r w:rsidR="0099489C">
        <w:rPr>
          <w:sz w:val="24"/>
        </w:rPr>
        <w:t>complete</w:t>
      </w:r>
      <w:r w:rsidR="00970614">
        <w:rPr>
          <w:sz w:val="24"/>
        </w:rPr>
        <w:t xml:space="preserve"> sets of </w:t>
      </w:r>
      <w:r w:rsidRPr="00897F1B">
        <w:rPr>
          <w:sz w:val="24"/>
        </w:rPr>
        <w:t xml:space="preserve">relevant output. In many cases, information can be posted in supplementary materials or online databases. </w:t>
      </w:r>
      <w:r w:rsidR="0099489C" w:rsidRPr="00897F1B">
        <w:rPr>
          <w:sz w:val="24"/>
        </w:rPr>
        <w:t>Sharing this information is vital for many reasons</w:t>
      </w:r>
      <w:r w:rsidR="0099489C">
        <w:rPr>
          <w:sz w:val="24"/>
        </w:rPr>
        <w:t>. Not only does it promote appropriate interpretation of published results, it also facilitates future data syntheses and replications.</w:t>
      </w:r>
    </w:p>
    <w:p w14:paraId="5F5B8127" w14:textId="77777777" w:rsidR="00D435CF" w:rsidRDefault="00D435CF" w:rsidP="00D435CF">
      <w:pPr>
        <w:pStyle w:val="NoSpacing"/>
        <w:rPr>
          <w:sz w:val="24"/>
        </w:rPr>
      </w:pPr>
    </w:p>
    <w:p w14:paraId="4A6E53D9" w14:textId="3A2FE94A" w:rsidR="0060260A" w:rsidRDefault="0060260A" w:rsidP="0060260A">
      <w:pPr>
        <w:pStyle w:val="NoSpacing"/>
        <w:rPr>
          <w:sz w:val="24"/>
        </w:rPr>
      </w:pPr>
      <w:r w:rsidRPr="0060260A">
        <w:rPr>
          <w:sz w:val="24"/>
        </w:rPr>
        <w:t xml:space="preserve">Individual </w:t>
      </w:r>
      <w:r w:rsidR="00955FBD">
        <w:rPr>
          <w:sz w:val="24"/>
        </w:rPr>
        <w:t>checklist items</w:t>
      </w:r>
      <w:r w:rsidRPr="0060260A">
        <w:rPr>
          <w:sz w:val="24"/>
        </w:rPr>
        <w:t xml:space="preserve"> can be adopted </w:t>
      </w:r>
      <w:r w:rsidR="00BB671F">
        <w:rPr>
          <w:sz w:val="24"/>
        </w:rPr>
        <w:t xml:space="preserve">or developed </w:t>
      </w:r>
      <w:r w:rsidRPr="0060260A">
        <w:rPr>
          <w:sz w:val="24"/>
        </w:rPr>
        <w:t xml:space="preserve">as appropriate </w:t>
      </w:r>
      <w:r w:rsidR="00BB671F">
        <w:rPr>
          <w:sz w:val="24"/>
        </w:rPr>
        <w:t>by each</w:t>
      </w:r>
      <w:r w:rsidRPr="0060260A">
        <w:rPr>
          <w:sz w:val="24"/>
        </w:rPr>
        <w:t xml:space="preserve"> journal</w:t>
      </w:r>
      <w:r w:rsidR="00BB671F">
        <w:rPr>
          <w:sz w:val="24"/>
        </w:rPr>
        <w:t xml:space="preserve"> that chooses to do so</w:t>
      </w:r>
      <w:r w:rsidRPr="0060260A">
        <w:rPr>
          <w:sz w:val="24"/>
        </w:rPr>
        <w:t>.</w:t>
      </w:r>
      <w:r w:rsidR="00955FBD">
        <w:rPr>
          <w:sz w:val="24"/>
        </w:rPr>
        <w:t xml:space="preserve"> </w:t>
      </w:r>
      <w:r w:rsidR="00BB671F">
        <w:rPr>
          <w:sz w:val="24"/>
        </w:rPr>
        <w:t xml:space="preserve">These are most likely to be effective and consistent across journals if they are synchronized with particular TOP guidelines. </w:t>
      </w:r>
      <w:r w:rsidR="00955FBD">
        <w:rPr>
          <w:sz w:val="24"/>
        </w:rPr>
        <w:t xml:space="preserve">Many of these items provide discipline-specific guidance regarding individual TOP guidelines as </w:t>
      </w:r>
      <w:r w:rsidR="00BB671F">
        <w:rPr>
          <w:sz w:val="24"/>
        </w:rPr>
        <w:t>suggested</w:t>
      </w:r>
      <w:r w:rsidR="00955FBD">
        <w:rPr>
          <w:sz w:val="24"/>
        </w:rPr>
        <w:t xml:space="preserve"> in the TOP documentation.</w:t>
      </w:r>
    </w:p>
    <w:p w14:paraId="08D4D9A4" w14:textId="664BA9CF" w:rsidR="0060260A" w:rsidRDefault="007053EF" w:rsidP="0060260A">
      <w:pPr>
        <w:pStyle w:val="NoSpacing"/>
        <w:rPr>
          <w:sz w:val="24"/>
        </w:rPr>
      </w:pPr>
      <w:r>
        <w:rPr>
          <w:sz w:val="24"/>
        </w:rPr>
        <w:t xml:space="preserve">Author checklist questions can be used in multiple ways. </w:t>
      </w:r>
      <w:r w:rsidR="00BB671F">
        <w:rPr>
          <w:sz w:val="24"/>
        </w:rPr>
        <w:t>Several approaches have been suggested to insure that guidelines are not overlooked or i</w:t>
      </w:r>
      <w:r w:rsidR="00F82DB3">
        <w:rPr>
          <w:sz w:val="24"/>
        </w:rPr>
        <w:t>gnored by authors and reviewers</w:t>
      </w:r>
      <w:r w:rsidR="00BB671F">
        <w:rPr>
          <w:sz w:val="24"/>
        </w:rPr>
        <w:t xml:space="preserve"> while reducing the burden on reviewers and editors to check for compliance. </w:t>
      </w:r>
      <w:r w:rsidR="00002AAB">
        <w:rPr>
          <w:sz w:val="24"/>
        </w:rPr>
        <w:t>Non-</w:t>
      </w:r>
      <w:r>
        <w:rPr>
          <w:sz w:val="24"/>
        </w:rPr>
        <w:t>mutually exclusive options include:</w:t>
      </w:r>
    </w:p>
    <w:p w14:paraId="53997DFF" w14:textId="77777777" w:rsidR="007053EF" w:rsidRDefault="007053EF" w:rsidP="0060260A">
      <w:pPr>
        <w:pStyle w:val="NoSpacing"/>
        <w:rPr>
          <w:sz w:val="24"/>
        </w:rPr>
      </w:pPr>
    </w:p>
    <w:p w14:paraId="243EFD8A" w14:textId="01DE6FA4" w:rsidR="007053EF" w:rsidRDefault="007053EF" w:rsidP="0060260A">
      <w:pPr>
        <w:pStyle w:val="NoSpacing"/>
        <w:rPr>
          <w:sz w:val="24"/>
        </w:rPr>
      </w:pPr>
      <w:r>
        <w:rPr>
          <w:sz w:val="24"/>
        </w:rPr>
        <w:t xml:space="preserve">a. Presenting </w:t>
      </w:r>
      <w:r w:rsidR="00F82DB3">
        <w:rPr>
          <w:sz w:val="24"/>
        </w:rPr>
        <w:t>checklists</w:t>
      </w:r>
      <w:r>
        <w:rPr>
          <w:sz w:val="24"/>
        </w:rPr>
        <w:t xml:space="preserve"> as a component of Instructions for Authors</w:t>
      </w:r>
    </w:p>
    <w:p w14:paraId="369923E8" w14:textId="2835D2F2" w:rsidR="007053EF" w:rsidRDefault="007053EF" w:rsidP="0060260A">
      <w:pPr>
        <w:pStyle w:val="NoSpacing"/>
        <w:rPr>
          <w:sz w:val="24"/>
        </w:rPr>
      </w:pPr>
      <w:r>
        <w:rPr>
          <w:sz w:val="24"/>
        </w:rPr>
        <w:t>b. Requesting that authors check each question and sign the checklist</w:t>
      </w:r>
    </w:p>
    <w:p w14:paraId="33EA47D6" w14:textId="3950C294" w:rsidR="007053EF" w:rsidRDefault="007053EF" w:rsidP="0060260A">
      <w:pPr>
        <w:pStyle w:val="NoSpacing"/>
        <w:rPr>
          <w:sz w:val="24"/>
        </w:rPr>
      </w:pPr>
      <w:r>
        <w:rPr>
          <w:sz w:val="24"/>
        </w:rPr>
        <w:t xml:space="preserve">c. Requesting that authors </w:t>
      </w:r>
      <w:r w:rsidR="00A15FFC">
        <w:rPr>
          <w:sz w:val="24"/>
        </w:rPr>
        <w:t>list</w:t>
      </w:r>
      <w:r>
        <w:rPr>
          <w:sz w:val="24"/>
        </w:rPr>
        <w:t xml:space="preserve"> the page number where each checklist item is reported</w:t>
      </w:r>
    </w:p>
    <w:p w14:paraId="544C4AFC" w14:textId="6A457085" w:rsidR="007053EF" w:rsidRDefault="007053EF" w:rsidP="0060260A">
      <w:pPr>
        <w:pStyle w:val="NoSpacing"/>
        <w:rPr>
          <w:sz w:val="24"/>
        </w:rPr>
      </w:pPr>
      <w:r>
        <w:rPr>
          <w:sz w:val="24"/>
        </w:rPr>
        <w:t>d. Requesting that authors copy and paste</w:t>
      </w:r>
      <w:r w:rsidR="00A15FFC">
        <w:rPr>
          <w:sz w:val="24"/>
        </w:rPr>
        <w:t xml:space="preserve"> into the checklist</w:t>
      </w:r>
      <w:r>
        <w:rPr>
          <w:sz w:val="24"/>
        </w:rPr>
        <w:t xml:space="preserve"> the text in which each checklist item is reported</w:t>
      </w:r>
    </w:p>
    <w:p w14:paraId="5D936D65" w14:textId="77777777" w:rsidR="00A15FFC" w:rsidRDefault="00A15FFC" w:rsidP="0060260A">
      <w:pPr>
        <w:pStyle w:val="NoSpacing"/>
        <w:rPr>
          <w:sz w:val="24"/>
        </w:rPr>
      </w:pPr>
    </w:p>
    <w:p w14:paraId="4E6DF6C1" w14:textId="04FA8678" w:rsidR="007053EF" w:rsidRDefault="00A15FFC" w:rsidP="0060260A">
      <w:pPr>
        <w:pStyle w:val="NoSpacing"/>
        <w:rPr>
          <w:sz w:val="24"/>
        </w:rPr>
      </w:pPr>
      <w:r>
        <w:rPr>
          <w:sz w:val="24"/>
        </w:rPr>
        <w:t>-</w:t>
      </w:r>
      <w:r w:rsidR="007053EF">
        <w:rPr>
          <w:sz w:val="24"/>
        </w:rPr>
        <w:t xml:space="preserve">If authors are asked to explicitly address checklist compliance, this can be required at the time of submission or at the time of invitation to revise and resubmit. </w:t>
      </w:r>
    </w:p>
    <w:p w14:paraId="7D61285E" w14:textId="1A056F81" w:rsidR="006B71FE" w:rsidRDefault="00A15FFC" w:rsidP="0060260A">
      <w:pPr>
        <w:pStyle w:val="NoSpacing"/>
        <w:rPr>
          <w:sz w:val="24"/>
        </w:rPr>
      </w:pPr>
      <w:r>
        <w:rPr>
          <w:sz w:val="24"/>
        </w:rPr>
        <w:t>-</w:t>
      </w:r>
      <w:r w:rsidR="006B71FE">
        <w:rPr>
          <w:sz w:val="24"/>
        </w:rPr>
        <w:t>Journals may opt to send author</w:t>
      </w:r>
      <w:r w:rsidR="000E3E2E">
        <w:rPr>
          <w:sz w:val="24"/>
        </w:rPr>
        <w:t>s’</w:t>
      </w:r>
      <w:r w:rsidR="006B71FE">
        <w:rPr>
          <w:sz w:val="24"/>
        </w:rPr>
        <w:t xml:space="preserve"> responses to checklist questions to reviewers along with the manuscript.</w:t>
      </w:r>
    </w:p>
    <w:p w14:paraId="4373A098" w14:textId="77777777" w:rsidR="007053EF" w:rsidRDefault="007053EF" w:rsidP="0060260A">
      <w:pPr>
        <w:pStyle w:val="NoSpacing"/>
        <w:rPr>
          <w:sz w:val="24"/>
        </w:rPr>
      </w:pPr>
    </w:p>
    <w:p w14:paraId="6E55381E" w14:textId="5656CF9B" w:rsidR="00A15FFC" w:rsidRPr="00A15FFC" w:rsidRDefault="00A15FFC" w:rsidP="0060260A">
      <w:pPr>
        <w:pStyle w:val="NoSpacing"/>
        <w:rPr>
          <w:sz w:val="28"/>
        </w:rPr>
      </w:pPr>
      <w:r w:rsidRPr="00A15FFC">
        <w:rPr>
          <w:sz w:val="28"/>
        </w:rPr>
        <w:t>Basic checklist for empirical studies:</w:t>
      </w:r>
    </w:p>
    <w:tbl>
      <w:tblPr>
        <w:tblStyle w:val="TableGrid"/>
        <w:tblW w:w="9018" w:type="dxa"/>
        <w:tblLayout w:type="fixed"/>
        <w:tblLook w:val="04A0" w:firstRow="1" w:lastRow="0" w:firstColumn="1" w:lastColumn="0" w:noHBand="0" w:noVBand="1"/>
      </w:tblPr>
      <w:tblGrid>
        <w:gridCol w:w="1516"/>
        <w:gridCol w:w="6062"/>
        <w:gridCol w:w="1440"/>
      </w:tblGrid>
      <w:tr w:rsidR="00F555EB" w14:paraId="419C5639" w14:textId="32324843" w:rsidTr="00F555EB">
        <w:tc>
          <w:tcPr>
            <w:tcW w:w="1516" w:type="dxa"/>
          </w:tcPr>
          <w:p w14:paraId="0432A2C4" w14:textId="77777777" w:rsidR="00F555EB" w:rsidRDefault="00F555EB" w:rsidP="0007534E">
            <w:pPr>
              <w:pStyle w:val="NoSpacing"/>
            </w:pPr>
            <w:r>
              <w:t>Category</w:t>
            </w:r>
          </w:p>
        </w:tc>
        <w:tc>
          <w:tcPr>
            <w:tcW w:w="6062" w:type="dxa"/>
          </w:tcPr>
          <w:p w14:paraId="259AE051" w14:textId="77777777" w:rsidR="00F555EB" w:rsidRDefault="00F555EB" w:rsidP="0007534E">
            <w:pPr>
              <w:pStyle w:val="NoSpacing"/>
            </w:pPr>
            <w:r>
              <w:t>Description</w:t>
            </w:r>
          </w:p>
        </w:tc>
        <w:tc>
          <w:tcPr>
            <w:tcW w:w="1440" w:type="dxa"/>
          </w:tcPr>
          <w:p w14:paraId="49671502" w14:textId="3561A47C" w:rsidR="00F555EB" w:rsidRDefault="006A5066" w:rsidP="0007534E">
            <w:pPr>
              <w:pStyle w:val="NoSpacing"/>
            </w:pPr>
            <w:r>
              <w:t>R</w:t>
            </w:r>
            <w:r w:rsidR="00F555EB">
              <w:t>elevant TOP guideline or badge</w:t>
            </w:r>
          </w:p>
        </w:tc>
      </w:tr>
      <w:tr w:rsidR="00F555EB" w14:paraId="201EBADF" w14:textId="15A057C3" w:rsidTr="00F555EB">
        <w:tc>
          <w:tcPr>
            <w:tcW w:w="1516" w:type="dxa"/>
          </w:tcPr>
          <w:p w14:paraId="25A49789" w14:textId="77777777" w:rsidR="00F555EB" w:rsidRPr="00E20CB3" w:rsidRDefault="00F555EB" w:rsidP="0007534E">
            <w:pPr>
              <w:pStyle w:val="NoSpacing"/>
              <w:rPr>
                <w:b/>
              </w:rPr>
            </w:pPr>
            <w:r w:rsidRPr="00803D4B">
              <w:rPr>
                <w:b/>
              </w:rPr>
              <w:t>Introduction</w:t>
            </w:r>
          </w:p>
        </w:tc>
        <w:tc>
          <w:tcPr>
            <w:tcW w:w="6062" w:type="dxa"/>
          </w:tcPr>
          <w:p w14:paraId="3656198B" w14:textId="77777777" w:rsidR="00F555EB" w:rsidRDefault="00F555EB" w:rsidP="0007534E">
            <w:pPr>
              <w:pStyle w:val="NoSpacing"/>
            </w:pPr>
          </w:p>
        </w:tc>
        <w:tc>
          <w:tcPr>
            <w:tcW w:w="1440" w:type="dxa"/>
          </w:tcPr>
          <w:p w14:paraId="4C1FFEC6" w14:textId="77777777" w:rsidR="00F555EB" w:rsidRDefault="00F555EB" w:rsidP="0007534E">
            <w:pPr>
              <w:pStyle w:val="NoSpacing"/>
            </w:pPr>
          </w:p>
        </w:tc>
      </w:tr>
      <w:tr w:rsidR="00F555EB" w14:paraId="1294D55F" w14:textId="76ABDDE5" w:rsidTr="00F555EB">
        <w:tc>
          <w:tcPr>
            <w:tcW w:w="1516" w:type="dxa"/>
          </w:tcPr>
          <w:p w14:paraId="55F3BA87" w14:textId="77777777" w:rsidR="00F555EB" w:rsidRPr="00E20CB3" w:rsidRDefault="00F555EB" w:rsidP="0007534E">
            <w:pPr>
              <w:pStyle w:val="NoSpacing"/>
              <w:rPr>
                <w:b/>
              </w:rPr>
            </w:pPr>
            <w:r>
              <w:t>Study purpose</w:t>
            </w:r>
          </w:p>
        </w:tc>
        <w:tc>
          <w:tcPr>
            <w:tcW w:w="6062" w:type="dxa"/>
          </w:tcPr>
          <w:p w14:paraId="0247ABC2" w14:textId="595550F0" w:rsidR="00F555EB" w:rsidRDefault="00F555EB" w:rsidP="00352448">
            <w:pPr>
              <w:pStyle w:val="NoSpacing"/>
            </w:pPr>
            <w:r>
              <w:t xml:space="preserve">State the original purpose for which the </w:t>
            </w:r>
            <w:r w:rsidR="00352448">
              <w:t>study</w:t>
            </w:r>
            <w:r w:rsidR="00A77C59">
              <w:t xml:space="preserve"> was conducted and </w:t>
            </w:r>
            <w:r>
              <w:t xml:space="preserve">data were gathered  </w:t>
            </w:r>
          </w:p>
        </w:tc>
        <w:tc>
          <w:tcPr>
            <w:tcW w:w="1440" w:type="dxa"/>
          </w:tcPr>
          <w:p w14:paraId="3251EFF5" w14:textId="26CE4B1C" w:rsidR="00F555EB" w:rsidRDefault="00F555EB" w:rsidP="0007534E">
            <w:pPr>
              <w:pStyle w:val="NoSpacing"/>
            </w:pPr>
            <w:r>
              <w:t>TOP 5</w:t>
            </w:r>
          </w:p>
        </w:tc>
      </w:tr>
      <w:tr w:rsidR="00F555EB" w14:paraId="0081A27E" w14:textId="745A7BA0" w:rsidTr="00F555EB">
        <w:tc>
          <w:tcPr>
            <w:tcW w:w="1516" w:type="dxa"/>
          </w:tcPr>
          <w:p w14:paraId="72CA5136" w14:textId="77777777" w:rsidR="00F555EB" w:rsidRPr="00E20CB3" w:rsidRDefault="00F555EB" w:rsidP="0007534E">
            <w:pPr>
              <w:pStyle w:val="NoSpacing"/>
              <w:rPr>
                <w:b/>
              </w:rPr>
            </w:pPr>
            <w:r w:rsidRPr="00E20CB3">
              <w:rPr>
                <w:b/>
              </w:rPr>
              <w:t>Methods</w:t>
            </w:r>
          </w:p>
        </w:tc>
        <w:tc>
          <w:tcPr>
            <w:tcW w:w="6062" w:type="dxa"/>
          </w:tcPr>
          <w:p w14:paraId="569A8232" w14:textId="77777777" w:rsidR="00F555EB" w:rsidRDefault="00F555EB" w:rsidP="0007534E">
            <w:pPr>
              <w:pStyle w:val="NoSpacing"/>
            </w:pPr>
          </w:p>
        </w:tc>
        <w:tc>
          <w:tcPr>
            <w:tcW w:w="1440" w:type="dxa"/>
          </w:tcPr>
          <w:p w14:paraId="296FF179" w14:textId="77777777" w:rsidR="00F555EB" w:rsidRDefault="00F555EB" w:rsidP="0007534E">
            <w:pPr>
              <w:pStyle w:val="NoSpacing"/>
            </w:pPr>
          </w:p>
        </w:tc>
      </w:tr>
      <w:tr w:rsidR="00F555EB" w14:paraId="4B2DD5BB" w14:textId="61E82867" w:rsidTr="00F555EB">
        <w:tc>
          <w:tcPr>
            <w:tcW w:w="1516" w:type="dxa"/>
          </w:tcPr>
          <w:p w14:paraId="08436596" w14:textId="77777777" w:rsidR="00F555EB" w:rsidRDefault="00F555EB" w:rsidP="0007534E">
            <w:pPr>
              <w:pStyle w:val="NoSpacing"/>
            </w:pPr>
            <w:r>
              <w:t>Meta-analysis</w:t>
            </w:r>
          </w:p>
        </w:tc>
        <w:tc>
          <w:tcPr>
            <w:tcW w:w="6062" w:type="dxa"/>
          </w:tcPr>
          <w:p w14:paraId="1C9CEC9C" w14:textId="3F891617" w:rsidR="00F555EB" w:rsidRDefault="00F555EB" w:rsidP="0007534E">
            <w:pPr>
              <w:pStyle w:val="NoSpacing"/>
            </w:pPr>
            <w:r>
              <w:t>If study is a meta-analysis, comply with required components of meta-analysis checklist</w:t>
            </w:r>
            <w:r w:rsidR="00A15FFC">
              <w:t xml:space="preserve"> (see separate checklist)</w:t>
            </w:r>
          </w:p>
        </w:tc>
        <w:tc>
          <w:tcPr>
            <w:tcW w:w="1440" w:type="dxa"/>
          </w:tcPr>
          <w:p w14:paraId="070A9F21" w14:textId="36D2F6A3" w:rsidR="00F555EB" w:rsidRDefault="00A15FFC" w:rsidP="0007534E">
            <w:pPr>
              <w:pStyle w:val="NoSpacing"/>
            </w:pPr>
            <w:r>
              <w:t>TOP 5</w:t>
            </w:r>
          </w:p>
        </w:tc>
      </w:tr>
      <w:tr w:rsidR="00F555EB" w14:paraId="69489E04" w14:textId="77777777" w:rsidTr="00F555EB">
        <w:tc>
          <w:tcPr>
            <w:tcW w:w="1516" w:type="dxa"/>
          </w:tcPr>
          <w:p w14:paraId="1C2B449B" w14:textId="564C9910" w:rsidR="00F555EB" w:rsidRDefault="00A15FFC" w:rsidP="0007534E">
            <w:pPr>
              <w:pStyle w:val="NoSpacing"/>
            </w:pPr>
            <w:r>
              <w:t>Context</w:t>
            </w:r>
          </w:p>
        </w:tc>
        <w:tc>
          <w:tcPr>
            <w:tcW w:w="6062" w:type="dxa"/>
          </w:tcPr>
          <w:p w14:paraId="42F3B9FC" w14:textId="3E2BAF8E" w:rsidR="00F555EB" w:rsidRDefault="00F555EB" w:rsidP="0011292E">
            <w:pPr>
              <w:pStyle w:val="NoSpacing"/>
            </w:pPr>
            <w:r>
              <w:t xml:space="preserve">If paper is </w:t>
            </w:r>
            <w:r w:rsidR="00672DEE">
              <w:t xml:space="preserve">reporting results </w:t>
            </w:r>
            <w:r w:rsidR="0011292E">
              <w:t>from a portion</w:t>
            </w:r>
            <w:r>
              <w:t xml:space="preserve"> of a larger study, include a statement about the broader scope of the larger study</w:t>
            </w:r>
            <w:r w:rsidR="00A77C59">
              <w:t xml:space="preserve"> and</w:t>
            </w:r>
            <w:r w:rsidR="00352448">
              <w:t>, if appropriate,</w:t>
            </w:r>
            <w:r w:rsidR="00A77C59">
              <w:t xml:space="preserve"> </w:t>
            </w:r>
            <w:r w:rsidR="00672DEE">
              <w:t xml:space="preserve">indicate </w:t>
            </w:r>
            <w:r w:rsidR="00A77C59">
              <w:t xml:space="preserve">other publications </w:t>
            </w:r>
            <w:r w:rsidR="00352448">
              <w:t>from this study</w:t>
            </w:r>
          </w:p>
        </w:tc>
        <w:tc>
          <w:tcPr>
            <w:tcW w:w="1440" w:type="dxa"/>
          </w:tcPr>
          <w:p w14:paraId="1B32E3EC" w14:textId="1C5CC2DF" w:rsidR="00F555EB" w:rsidRDefault="00F555EB" w:rsidP="0007534E">
            <w:pPr>
              <w:pStyle w:val="NoSpacing"/>
            </w:pPr>
            <w:r>
              <w:t>TOP 5</w:t>
            </w:r>
          </w:p>
        </w:tc>
      </w:tr>
      <w:tr w:rsidR="00F555EB" w14:paraId="25B8C363" w14:textId="4416C1BE" w:rsidTr="00F555EB">
        <w:tc>
          <w:tcPr>
            <w:tcW w:w="1516" w:type="dxa"/>
          </w:tcPr>
          <w:p w14:paraId="386D39D8" w14:textId="77777777" w:rsidR="00F555EB" w:rsidRDefault="00F555EB" w:rsidP="0007534E">
            <w:pPr>
              <w:pStyle w:val="NoSpacing"/>
            </w:pPr>
            <w:r>
              <w:t>Blinding</w:t>
            </w:r>
          </w:p>
        </w:tc>
        <w:tc>
          <w:tcPr>
            <w:tcW w:w="6062" w:type="dxa"/>
          </w:tcPr>
          <w:p w14:paraId="5150D99A" w14:textId="78B80C3B" w:rsidR="00F555EB" w:rsidRDefault="00F555EB" w:rsidP="00A30BA9">
            <w:pPr>
              <w:pStyle w:val="NoSpacing"/>
            </w:pPr>
            <w:r>
              <w:t xml:space="preserve">If possible, </w:t>
            </w:r>
            <w:r w:rsidR="00324B54">
              <w:t xml:space="preserve">data recorders </w:t>
            </w:r>
            <w:r>
              <w:t>should be blind to the experimental treatment imposed on the subject</w:t>
            </w:r>
            <w:r w:rsidR="00672DEE">
              <w:t>s</w:t>
            </w:r>
            <w:r>
              <w:t xml:space="preserve"> when gathering data</w:t>
            </w:r>
            <w:r w:rsidR="00BE62A5">
              <w:t xml:space="preserve">. </w:t>
            </w:r>
            <w:r w:rsidR="00A30BA9">
              <w:t>Also, r</w:t>
            </w:r>
            <w:r w:rsidR="00BE62A5">
              <w:t xml:space="preserve">eport whether or not blinding was implemented. </w:t>
            </w:r>
          </w:p>
        </w:tc>
        <w:tc>
          <w:tcPr>
            <w:tcW w:w="1440" w:type="dxa"/>
          </w:tcPr>
          <w:p w14:paraId="0CA5E717" w14:textId="6D4B6C33" w:rsidR="00F555EB" w:rsidRDefault="00F555EB" w:rsidP="0007534E">
            <w:pPr>
              <w:pStyle w:val="NoSpacing"/>
            </w:pPr>
            <w:r>
              <w:t>TOP 5</w:t>
            </w:r>
          </w:p>
        </w:tc>
      </w:tr>
      <w:tr w:rsidR="00F555EB" w14:paraId="7D039325" w14:textId="5E13134F" w:rsidTr="00F555EB">
        <w:tc>
          <w:tcPr>
            <w:tcW w:w="1516" w:type="dxa"/>
          </w:tcPr>
          <w:p w14:paraId="3C2C69A8" w14:textId="77777777" w:rsidR="00F555EB" w:rsidRDefault="00F555EB" w:rsidP="0007534E">
            <w:pPr>
              <w:pStyle w:val="NoSpacing"/>
            </w:pPr>
            <w:r>
              <w:t>Location</w:t>
            </w:r>
          </w:p>
        </w:tc>
        <w:tc>
          <w:tcPr>
            <w:tcW w:w="6062" w:type="dxa"/>
          </w:tcPr>
          <w:p w14:paraId="0EDE30D2" w14:textId="0E651C9A" w:rsidR="00F555EB" w:rsidRDefault="00F555EB" w:rsidP="00A77C59">
            <w:pPr>
              <w:pStyle w:val="NoSpacing"/>
            </w:pPr>
            <w:r>
              <w:t xml:space="preserve">For field studies, include </w:t>
            </w:r>
            <w:r w:rsidR="00BB671F">
              <w:t xml:space="preserve">specific </w:t>
            </w:r>
            <w:r>
              <w:t>location</w:t>
            </w:r>
            <w:r w:rsidR="00BB671F">
              <w:t>(s)</w:t>
            </w:r>
            <w:r>
              <w:t xml:space="preserve"> (</w:t>
            </w:r>
            <w:r w:rsidR="00BB671F">
              <w:t xml:space="preserve">e.g., </w:t>
            </w:r>
            <w:r>
              <w:t>latitude and longitude, elevation</w:t>
            </w:r>
            <w:r w:rsidR="00A77C59">
              <w:t>,</w:t>
            </w:r>
            <w:r>
              <w:t xml:space="preserve"> </w:t>
            </w:r>
            <w:r w:rsidR="00324B54">
              <w:t xml:space="preserve">water </w:t>
            </w:r>
            <w:r>
              <w:t>depth)</w:t>
            </w:r>
          </w:p>
        </w:tc>
        <w:tc>
          <w:tcPr>
            <w:tcW w:w="1440" w:type="dxa"/>
          </w:tcPr>
          <w:p w14:paraId="18C5A802" w14:textId="0182DF16" w:rsidR="00F555EB" w:rsidRDefault="00F555EB" w:rsidP="0007534E">
            <w:pPr>
              <w:pStyle w:val="NoSpacing"/>
            </w:pPr>
            <w:r>
              <w:t>TOP 5</w:t>
            </w:r>
          </w:p>
        </w:tc>
      </w:tr>
      <w:tr w:rsidR="00F555EB" w14:paraId="30373EFB" w14:textId="3C2BFB74" w:rsidTr="00F555EB">
        <w:tc>
          <w:tcPr>
            <w:tcW w:w="1516" w:type="dxa"/>
          </w:tcPr>
          <w:p w14:paraId="0D30EEC0" w14:textId="77777777" w:rsidR="00F555EB" w:rsidRDefault="00F555EB" w:rsidP="0007534E">
            <w:pPr>
              <w:pStyle w:val="NoSpacing"/>
            </w:pPr>
            <w:r>
              <w:t>Timing of study</w:t>
            </w:r>
          </w:p>
        </w:tc>
        <w:tc>
          <w:tcPr>
            <w:tcW w:w="6062" w:type="dxa"/>
          </w:tcPr>
          <w:p w14:paraId="2943FC6A" w14:textId="35010818" w:rsidR="00F555EB" w:rsidRDefault="00F555EB" w:rsidP="00352448">
            <w:pPr>
              <w:pStyle w:val="NoSpacing"/>
            </w:pPr>
            <w:r>
              <w:t>Report study start date, end date, duration, and justification for duration</w:t>
            </w:r>
            <w:r w:rsidR="00324B54">
              <w:t xml:space="preserve"> and </w:t>
            </w:r>
            <w:r w:rsidR="00352448">
              <w:t>end date</w:t>
            </w:r>
          </w:p>
        </w:tc>
        <w:tc>
          <w:tcPr>
            <w:tcW w:w="1440" w:type="dxa"/>
          </w:tcPr>
          <w:p w14:paraId="199E2FAC" w14:textId="7DFBD4F9" w:rsidR="00F555EB" w:rsidRDefault="00F555EB" w:rsidP="0007534E">
            <w:pPr>
              <w:pStyle w:val="NoSpacing"/>
            </w:pPr>
            <w:r>
              <w:t>TOP 5</w:t>
            </w:r>
          </w:p>
        </w:tc>
      </w:tr>
      <w:tr w:rsidR="00F555EB" w14:paraId="28DF03FF" w14:textId="6B0C7048" w:rsidTr="00F555EB">
        <w:tc>
          <w:tcPr>
            <w:tcW w:w="1516" w:type="dxa"/>
          </w:tcPr>
          <w:p w14:paraId="5278002B" w14:textId="77777777" w:rsidR="00F555EB" w:rsidRDefault="00F555EB" w:rsidP="0007534E">
            <w:pPr>
              <w:pStyle w:val="NoSpacing"/>
            </w:pPr>
            <w:r>
              <w:t>Timing of sampling</w:t>
            </w:r>
          </w:p>
        </w:tc>
        <w:tc>
          <w:tcPr>
            <w:tcW w:w="6062" w:type="dxa"/>
          </w:tcPr>
          <w:p w14:paraId="60AB5B6B" w14:textId="62A6B86E" w:rsidR="00F555EB" w:rsidRDefault="00F555EB" w:rsidP="0007534E">
            <w:pPr>
              <w:pStyle w:val="NoSpacing"/>
            </w:pPr>
            <w:r>
              <w:t xml:space="preserve">Report timing </w:t>
            </w:r>
            <w:r w:rsidR="00324B54">
              <w:t xml:space="preserve">(date, time of day if appropriate, etc.) </w:t>
            </w:r>
            <w:r>
              <w:t>and frequency of sampling, including storage duration for samples</w:t>
            </w:r>
          </w:p>
        </w:tc>
        <w:tc>
          <w:tcPr>
            <w:tcW w:w="1440" w:type="dxa"/>
          </w:tcPr>
          <w:p w14:paraId="2558076B" w14:textId="4126482F" w:rsidR="00F555EB" w:rsidRDefault="00F555EB" w:rsidP="0007534E">
            <w:pPr>
              <w:pStyle w:val="NoSpacing"/>
            </w:pPr>
            <w:r>
              <w:t>TOP 5</w:t>
            </w:r>
          </w:p>
        </w:tc>
      </w:tr>
      <w:tr w:rsidR="00F555EB" w14:paraId="351C95A1" w14:textId="40F9292D" w:rsidTr="00F555EB">
        <w:tc>
          <w:tcPr>
            <w:tcW w:w="1516" w:type="dxa"/>
          </w:tcPr>
          <w:p w14:paraId="0EA9053D" w14:textId="52523ED1" w:rsidR="00F555EB" w:rsidRDefault="00BB671F" w:rsidP="0007534E">
            <w:pPr>
              <w:pStyle w:val="NoSpacing"/>
            </w:pPr>
            <w:r>
              <w:t>Study conditions</w:t>
            </w:r>
          </w:p>
        </w:tc>
        <w:tc>
          <w:tcPr>
            <w:tcW w:w="6062" w:type="dxa"/>
          </w:tcPr>
          <w:p w14:paraId="053AA019" w14:textId="0250E210" w:rsidR="00F555EB" w:rsidRDefault="00F555EB" w:rsidP="00A77C59">
            <w:pPr>
              <w:pStyle w:val="NoSpacing"/>
            </w:pPr>
            <w:r>
              <w:t>Describe environmental</w:t>
            </w:r>
            <w:r w:rsidR="00A77C59">
              <w:t xml:space="preserve"> </w:t>
            </w:r>
            <w:r w:rsidR="00BB671F">
              <w:t xml:space="preserve">or other </w:t>
            </w:r>
            <w:r>
              <w:t>conditions that authors believe may be relevant to the study question and taxa (e.g., temperature, light:dark cycle, etc.)</w:t>
            </w:r>
          </w:p>
        </w:tc>
        <w:tc>
          <w:tcPr>
            <w:tcW w:w="1440" w:type="dxa"/>
          </w:tcPr>
          <w:p w14:paraId="465DF215" w14:textId="74AC0E8F" w:rsidR="00F555EB" w:rsidRDefault="00F555EB" w:rsidP="0007534E">
            <w:pPr>
              <w:pStyle w:val="NoSpacing"/>
            </w:pPr>
            <w:r>
              <w:t>TOP 5</w:t>
            </w:r>
          </w:p>
        </w:tc>
      </w:tr>
      <w:tr w:rsidR="00F555EB" w14:paraId="3951A8B5" w14:textId="67BC8B34" w:rsidTr="00F555EB">
        <w:tc>
          <w:tcPr>
            <w:tcW w:w="1516" w:type="dxa"/>
          </w:tcPr>
          <w:p w14:paraId="24A52452" w14:textId="77777777" w:rsidR="00F555EB" w:rsidRDefault="00F555EB" w:rsidP="0007534E">
            <w:pPr>
              <w:pStyle w:val="NoSpacing"/>
            </w:pPr>
            <w:r>
              <w:t>Subjects and treatments</w:t>
            </w:r>
          </w:p>
        </w:tc>
        <w:tc>
          <w:tcPr>
            <w:tcW w:w="6062" w:type="dxa"/>
          </w:tcPr>
          <w:p w14:paraId="6E6F27AA" w14:textId="134B9968" w:rsidR="00F555EB" w:rsidRDefault="00F555EB" w:rsidP="00A77C59">
            <w:pPr>
              <w:pStyle w:val="NoSpacing"/>
            </w:pPr>
            <w:r>
              <w:t>Report methods used to choose subjects and to allocate subjects to treatments</w:t>
            </w:r>
            <w:r w:rsidR="00A77C59">
              <w:t xml:space="preserve"> (e.g. randomized assignment), including organism </w:t>
            </w:r>
            <w:r w:rsidR="009026A9">
              <w:t xml:space="preserve">taxon/taxa, </w:t>
            </w:r>
            <w:r w:rsidR="00A77C59">
              <w:t>source</w:t>
            </w:r>
            <w:r w:rsidR="009026A9">
              <w:t>,</w:t>
            </w:r>
            <w:r w:rsidR="00A77C59">
              <w:t xml:space="preserve"> and background (</w:t>
            </w:r>
            <w:r w:rsidR="007231A3">
              <w:t xml:space="preserve">e.g., </w:t>
            </w:r>
            <w:r w:rsidR="00A77C59">
              <w:t>inbred lines, commercial seed, wild caught from X number of males and females and laboratory bred for Y generations, etc.) with institutional approvals as required and appropriate</w:t>
            </w:r>
          </w:p>
        </w:tc>
        <w:tc>
          <w:tcPr>
            <w:tcW w:w="1440" w:type="dxa"/>
          </w:tcPr>
          <w:p w14:paraId="79916E20" w14:textId="6D0D30A1" w:rsidR="00F555EB" w:rsidRDefault="00F555EB" w:rsidP="0007534E">
            <w:pPr>
              <w:pStyle w:val="NoSpacing"/>
            </w:pPr>
            <w:r>
              <w:t>TOP 5</w:t>
            </w:r>
          </w:p>
        </w:tc>
      </w:tr>
      <w:tr w:rsidR="00F555EB" w14:paraId="4F95B86F" w14:textId="5E045EF5" w:rsidTr="00F555EB">
        <w:tc>
          <w:tcPr>
            <w:tcW w:w="1516" w:type="dxa"/>
          </w:tcPr>
          <w:p w14:paraId="0CC1FCA7" w14:textId="77777777" w:rsidR="00F555EB" w:rsidRDefault="00F555EB" w:rsidP="0007534E">
            <w:pPr>
              <w:pStyle w:val="NoSpacing"/>
            </w:pPr>
            <w:r>
              <w:t>Design</w:t>
            </w:r>
          </w:p>
        </w:tc>
        <w:tc>
          <w:tcPr>
            <w:tcW w:w="6062" w:type="dxa"/>
          </w:tcPr>
          <w:p w14:paraId="09063E6E" w14:textId="03470E2A" w:rsidR="00F555EB" w:rsidRDefault="00F555EB" w:rsidP="00A77C59">
            <w:pPr>
              <w:pStyle w:val="NoSpacing"/>
            </w:pPr>
            <w:r>
              <w:t xml:space="preserve">Describe design of experiment or study, including </w:t>
            </w:r>
            <w:r w:rsidR="00324B54">
              <w:t xml:space="preserve">complete </w:t>
            </w:r>
            <w:r>
              <w:t xml:space="preserve">treatment factors and interactions, design structure </w:t>
            </w:r>
            <w:r w:rsidR="00A77C59">
              <w:t>(</w:t>
            </w:r>
            <w:r>
              <w:t xml:space="preserve">e.g., factorial, </w:t>
            </w:r>
            <w:r w:rsidR="00672DEE">
              <w:t xml:space="preserve">blocked, </w:t>
            </w:r>
            <w:r>
              <w:t>nested, hierarchical</w:t>
            </w:r>
            <w:r w:rsidR="00A77C59">
              <w:t>)</w:t>
            </w:r>
            <w:r>
              <w:t>, nature of experimental units and replicates</w:t>
            </w:r>
          </w:p>
        </w:tc>
        <w:tc>
          <w:tcPr>
            <w:tcW w:w="1440" w:type="dxa"/>
          </w:tcPr>
          <w:p w14:paraId="75959181" w14:textId="2E0F81DB" w:rsidR="00F555EB" w:rsidRDefault="00F555EB" w:rsidP="0007534E">
            <w:pPr>
              <w:pStyle w:val="NoSpacing"/>
            </w:pPr>
            <w:r>
              <w:t>TOP 5</w:t>
            </w:r>
          </w:p>
        </w:tc>
      </w:tr>
      <w:tr w:rsidR="00F555EB" w14:paraId="2915CEE6" w14:textId="0453EECB" w:rsidTr="00F555EB">
        <w:tc>
          <w:tcPr>
            <w:tcW w:w="1516" w:type="dxa"/>
          </w:tcPr>
          <w:p w14:paraId="3DD15630" w14:textId="77777777" w:rsidR="00F555EB" w:rsidRDefault="00F555EB" w:rsidP="0007534E">
            <w:pPr>
              <w:pStyle w:val="NoSpacing"/>
            </w:pPr>
            <w:r>
              <w:t>Magnitude of treatment</w:t>
            </w:r>
          </w:p>
        </w:tc>
        <w:tc>
          <w:tcPr>
            <w:tcW w:w="6062" w:type="dxa"/>
          </w:tcPr>
          <w:p w14:paraId="22E43D71" w14:textId="39588D64" w:rsidR="00F555EB" w:rsidRDefault="00F555EB" w:rsidP="0007534E">
            <w:pPr>
              <w:pStyle w:val="NoSpacing"/>
            </w:pPr>
            <w:r>
              <w:t xml:space="preserve">Report both treatment and control values (with units and variation) for independent </w:t>
            </w:r>
            <w:r w:rsidR="006A5066">
              <w:t xml:space="preserve">(explanatory/predictor) </w:t>
            </w:r>
            <w:r>
              <w:t xml:space="preserve">variables. </w:t>
            </w:r>
          </w:p>
        </w:tc>
        <w:tc>
          <w:tcPr>
            <w:tcW w:w="1440" w:type="dxa"/>
          </w:tcPr>
          <w:p w14:paraId="2F32FFFF" w14:textId="23F581A8" w:rsidR="00F555EB" w:rsidRDefault="00F555EB" w:rsidP="0007534E">
            <w:pPr>
              <w:pStyle w:val="NoSpacing"/>
            </w:pPr>
            <w:r>
              <w:t>TOP 5</w:t>
            </w:r>
          </w:p>
        </w:tc>
      </w:tr>
      <w:tr w:rsidR="00F555EB" w14:paraId="534AC65C" w14:textId="4C3AFCCE" w:rsidTr="00F555EB">
        <w:tc>
          <w:tcPr>
            <w:tcW w:w="1516" w:type="dxa"/>
          </w:tcPr>
          <w:p w14:paraId="44AF25E5" w14:textId="77777777" w:rsidR="00F555EB" w:rsidRDefault="00F555EB" w:rsidP="0007534E">
            <w:pPr>
              <w:pStyle w:val="NoSpacing"/>
            </w:pPr>
            <w:r>
              <w:t>Sample size determination</w:t>
            </w:r>
          </w:p>
        </w:tc>
        <w:tc>
          <w:tcPr>
            <w:tcW w:w="6062" w:type="dxa"/>
          </w:tcPr>
          <w:p w14:paraId="0E4DA1F4" w14:textId="71F5411C" w:rsidR="00F555EB" w:rsidRDefault="00F555EB" w:rsidP="00A77C59">
            <w:pPr>
              <w:pStyle w:val="NoSpacing"/>
            </w:pPr>
            <w:r>
              <w:t xml:space="preserve">Report how sample size was decided upon or determined. If sample size not set prior to initiation of study, explain stopping rule for sampling </w:t>
            </w:r>
          </w:p>
        </w:tc>
        <w:tc>
          <w:tcPr>
            <w:tcW w:w="1440" w:type="dxa"/>
          </w:tcPr>
          <w:p w14:paraId="05F1D129" w14:textId="1C7BCE5E" w:rsidR="00F555EB" w:rsidRDefault="00F555EB" w:rsidP="0007534E">
            <w:pPr>
              <w:pStyle w:val="NoSpacing"/>
            </w:pPr>
            <w:r>
              <w:t>TOP 5</w:t>
            </w:r>
          </w:p>
        </w:tc>
      </w:tr>
      <w:tr w:rsidR="00F555EB" w14:paraId="581A5F74" w14:textId="623B8C70" w:rsidTr="00F555EB">
        <w:tc>
          <w:tcPr>
            <w:tcW w:w="1516" w:type="dxa"/>
          </w:tcPr>
          <w:p w14:paraId="76A8A484" w14:textId="77777777" w:rsidR="00F555EB" w:rsidRDefault="00F555EB" w:rsidP="0007534E">
            <w:pPr>
              <w:pStyle w:val="NoSpacing"/>
            </w:pPr>
            <w:r>
              <w:t>Sample sizes</w:t>
            </w:r>
          </w:p>
        </w:tc>
        <w:tc>
          <w:tcPr>
            <w:tcW w:w="6062" w:type="dxa"/>
          </w:tcPr>
          <w:p w14:paraId="3EBC47C6" w14:textId="47BA2E8A" w:rsidR="00F555EB" w:rsidRDefault="00F555EB" w:rsidP="00A77C59">
            <w:pPr>
              <w:pStyle w:val="NoSpacing"/>
            </w:pPr>
            <w:r>
              <w:t>Report s</w:t>
            </w:r>
            <w:r w:rsidRPr="00A73406">
              <w:t>ample sizes for all data, including subsets of data</w:t>
            </w:r>
            <w:r>
              <w:t xml:space="preserve"> (e.g., each treatment group, other subsets),</w:t>
            </w:r>
            <w:r w:rsidRPr="00A73406">
              <w:t xml:space="preserve"> and </w:t>
            </w:r>
            <w:r w:rsidR="00324B54">
              <w:t xml:space="preserve">sample size used for </w:t>
            </w:r>
            <w:r w:rsidR="004F0934">
              <w:t>all statistical analyses</w:t>
            </w:r>
            <w:r w:rsidR="00A30BA9">
              <w:t xml:space="preserve">. Ideally also reported in results section. </w:t>
            </w:r>
            <w:r w:rsidRPr="00A73406">
              <w:t xml:space="preserve"> </w:t>
            </w:r>
          </w:p>
        </w:tc>
        <w:tc>
          <w:tcPr>
            <w:tcW w:w="1440" w:type="dxa"/>
          </w:tcPr>
          <w:p w14:paraId="6091E3A3" w14:textId="54A8B8CD" w:rsidR="00F555EB" w:rsidRDefault="00F555EB" w:rsidP="0007534E">
            <w:pPr>
              <w:pStyle w:val="NoSpacing"/>
            </w:pPr>
            <w:r>
              <w:t>TOP 5</w:t>
            </w:r>
          </w:p>
        </w:tc>
      </w:tr>
      <w:tr w:rsidR="00F555EB" w14:paraId="72971F30" w14:textId="6B747482" w:rsidTr="00F555EB">
        <w:tc>
          <w:tcPr>
            <w:tcW w:w="1516" w:type="dxa"/>
          </w:tcPr>
          <w:p w14:paraId="06CCCDE5" w14:textId="77777777" w:rsidR="00F555EB" w:rsidRDefault="00F555EB" w:rsidP="0007534E">
            <w:pPr>
              <w:pStyle w:val="NoSpacing"/>
            </w:pPr>
            <w:r>
              <w:t>Analysis methods</w:t>
            </w:r>
          </w:p>
        </w:tc>
        <w:tc>
          <w:tcPr>
            <w:tcW w:w="6062" w:type="dxa"/>
          </w:tcPr>
          <w:p w14:paraId="7A037B1E" w14:textId="2E8C4359" w:rsidR="00F555EB" w:rsidRDefault="00F555EB" w:rsidP="00550326">
            <w:pPr>
              <w:pStyle w:val="NoSpacing"/>
            </w:pPr>
            <w:r>
              <w:t>Provide the precise details of data analysis (</w:t>
            </w:r>
            <w:r w:rsidR="00AC0929">
              <w:t xml:space="preserve">including information on computer software programs and packages, and </w:t>
            </w:r>
            <w:r>
              <w:t xml:space="preserve">annotated full code or set of commands) as supplementary materials with submission </w:t>
            </w:r>
            <w:r w:rsidR="00672DEE">
              <w:t xml:space="preserve">and </w:t>
            </w:r>
            <w:r w:rsidR="004F0934">
              <w:t>archived</w:t>
            </w:r>
            <w:r>
              <w:t xml:space="preserve"> </w:t>
            </w:r>
            <w:r w:rsidR="00090A16">
              <w:t xml:space="preserve">on a </w:t>
            </w:r>
            <w:r w:rsidR="00324B54">
              <w:t>permanently</w:t>
            </w:r>
            <w:r w:rsidR="00A77C59">
              <w:t xml:space="preserve"> supported</w:t>
            </w:r>
            <w:r w:rsidR="00672DEE">
              <w:t xml:space="preserve"> </w:t>
            </w:r>
            <w:r w:rsidR="00090A16">
              <w:t xml:space="preserve">platform </w:t>
            </w:r>
            <w:r w:rsidR="00672DEE" w:rsidRPr="00550326">
              <w:rPr>
                <w:u w:val="single"/>
              </w:rPr>
              <w:t>upon publication</w:t>
            </w:r>
            <w:r w:rsidR="00463641" w:rsidRPr="00463641">
              <w:t>.</w:t>
            </w:r>
            <w:r w:rsidR="00463641">
              <w:t xml:space="preserve"> </w:t>
            </w:r>
          </w:p>
        </w:tc>
        <w:tc>
          <w:tcPr>
            <w:tcW w:w="1440" w:type="dxa"/>
          </w:tcPr>
          <w:p w14:paraId="64E409A5" w14:textId="6C83B91A" w:rsidR="00F555EB" w:rsidRDefault="00F555EB" w:rsidP="0007534E">
            <w:pPr>
              <w:pStyle w:val="NoSpacing"/>
            </w:pPr>
            <w:r>
              <w:t>TOP 3</w:t>
            </w:r>
          </w:p>
        </w:tc>
      </w:tr>
      <w:tr w:rsidR="00F555EB" w14:paraId="5643F9A1" w14:textId="2853DDC5" w:rsidTr="00F555EB">
        <w:tc>
          <w:tcPr>
            <w:tcW w:w="1516" w:type="dxa"/>
          </w:tcPr>
          <w:p w14:paraId="2A9466DB" w14:textId="77777777" w:rsidR="00F555EB" w:rsidRDefault="00F555EB" w:rsidP="0007534E">
            <w:pPr>
              <w:pStyle w:val="NoSpacing"/>
            </w:pPr>
            <w:r>
              <w:t>Data</w:t>
            </w:r>
          </w:p>
        </w:tc>
        <w:tc>
          <w:tcPr>
            <w:tcW w:w="6062" w:type="dxa"/>
          </w:tcPr>
          <w:p w14:paraId="1A3AA120" w14:textId="2C9CAE1A" w:rsidR="00F555EB" w:rsidRDefault="00F555EB" w:rsidP="00550326">
            <w:pPr>
              <w:pStyle w:val="NoSpacing"/>
            </w:pPr>
            <w:r>
              <w:t>Post data upon which analyses are based</w:t>
            </w:r>
            <w:r w:rsidR="005E46E6">
              <w:t xml:space="preserve"> as supplementary materials with submission and archived</w:t>
            </w:r>
            <w:r>
              <w:t xml:space="preserve"> in a </w:t>
            </w:r>
            <w:r w:rsidR="00324B54">
              <w:t xml:space="preserve">permanently supported, </w:t>
            </w:r>
            <w:r>
              <w:t>publicly accessible database</w:t>
            </w:r>
            <w:r w:rsidR="005E46E6">
              <w:t xml:space="preserve"> </w:t>
            </w:r>
            <w:r w:rsidR="005E46E6" w:rsidRPr="00E13DEA">
              <w:rPr>
                <w:u w:val="single"/>
              </w:rPr>
              <w:t>upon publication</w:t>
            </w:r>
            <w:r>
              <w:t xml:space="preserve"> </w:t>
            </w:r>
          </w:p>
        </w:tc>
        <w:tc>
          <w:tcPr>
            <w:tcW w:w="1440" w:type="dxa"/>
          </w:tcPr>
          <w:p w14:paraId="54C91D06" w14:textId="05B16B78" w:rsidR="00F555EB" w:rsidRDefault="00F555EB" w:rsidP="0007534E">
            <w:pPr>
              <w:pStyle w:val="NoSpacing"/>
            </w:pPr>
            <w:r>
              <w:t>TOP 2</w:t>
            </w:r>
          </w:p>
        </w:tc>
      </w:tr>
      <w:tr w:rsidR="00F555EB" w14:paraId="370D216B" w14:textId="379FD1DB" w:rsidTr="00F555EB">
        <w:tc>
          <w:tcPr>
            <w:tcW w:w="1516" w:type="dxa"/>
          </w:tcPr>
          <w:p w14:paraId="08CC6763" w14:textId="77777777" w:rsidR="00F555EB" w:rsidRDefault="00F555EB" w:rsidP="0007534E">
            <w:pPr>
              <w:pStyle w:val="NoSpacing"/>
            </w:pPr>
            <w:r>
              <w:t>Materials</w:t>
            </w:r>
          </w:p>
        </w:tc>
        <w:tc>
          <w:tcPr>
            <w:tcW w:w="6062" w:type="dxa"/>
          </w:tcPr>
          <w:p w14:paraId="24A708E6" w14:textId="7058ACBE" w:rsidR="00F555EB" w:rsidRDefault="00D34736" w:rsidP="00E13DEA">
            <w:pPr>
              <w:pStyle w:val="NoSpacing"/>
            </w:pPr>
            <w:r>
              <w:t>Provide</w:t>
            </w:r>
            <w:r w:rsidR="005E46E6">
              <w:t xml:space="preserve"> comprehensive</w:t>
            </w:r>
            <w:r>
              <w:t xml:space="preserve"> </w:t>
            </w:r>
            <w:r w:rsidR="00F555EB">
              <w:t>materials</w:t>
            </w:r>
            <w:r w:rsidR="00550326">
              <w:t xml:space="preserve"> </w:t>
            </w:r>
            <w:r w:rsidR="00F555EB">
              <w:t xml:space="preserve">as supplementary </w:t>
            </w:r>
            <w:r w:rsidR="005E46E6">
              <w:t>documentation</w:t>
            </w:r>
            <w:r>
              <w:t xml:space="preserve"> with submission and archived on a </w:t>
            </w:r>
            <w:r w:rsidR="00A77C59">
              <w:t>permanently supported</w:t>
            </w:r>
            <w:r>
              <w:t xml:space="preserve"> platform </w:t>
            </w:r>
            <w:r w:rsidRPr="00E13DEA">
              <w:rPr>
                <w:u w:val="single"/>
              </w:rPr>
              <w:t>upon publication</w:t>
            </w:r>
            <w:r w:rsidR="00550326">
              <w:t xml:space="preserve">. These are materials that are excluded from the methods section but which might be important for interpreting results or later attempts to replicate the study. </w:t>
            </w:r>
          </w:p>
        </w:tc>
        <w:tc>
          <w:tcPr>
            <w:tcW w:w="1440" w:type="dxa"/>
          </w:tcPr>
          <w:p w14:paraId="2C388FD2" w14:textId="3BD47337" w:rsidR="00F555EB" w:rsidRDefault="00F555EB" w:rsidP="0007534E">
            <w:pPr>
              <w:pStyle w:val="NoSpacing"/>
            </w:pPr>
            <w:r>
              <w:t>TOP 4</w:t>
            </w:r>
          </w:p>
        </w:tc>
      </w:tr>
      <w:tr w:rsidR="00F555EB" w14:paraId="3E4881AF" w14:textId="0CD5B82D" w:rsidTr="00F555EB">
        <w:tc>
          <w:tcPr>
            <w:tcW w:w="1516" w:type="dxa"/>
          </w:tcPr>
          <w:p w14:paraId="724A9713" w14:textId="0C170FE2" w:rsidR="00F555EB" w:rsidRDefault="00F555EB" w:rsidP="0007534E">
            <w:pPr>
              <w:pStyle w:val="NoSpacing"/>
            </w:pPr>
            <w:r>
              <w:t>Voucher specimen</w:t>
            </w:r>
            <w:r w:rsidR="00A77C59">
              <w:t>s</w:t>
            </w:r>
          </w:p>
        </w:tc>
        <w:tc>
          <w:tcPr>
            <w:tcW w:w="6062" w:type="dxa"/>
          </w:tcPr>
          <w:p w14:paraId="3292A173" w14:textId="690BFDDE" w:rsidR="00F555EB" w:rsidRDefault="00F555EB" w:rsidP="00F705F6">
            <w:pPr>
              <w:pStyle w:val="NoSpacing"/>
            </w:pPr>
            <w:r>
              <w:t>If relevant</w:t>
            </w:r>
            <w:r w:rsidR="00A77C59">
              <w:t>, possible and allowable</w:t>
            </w:r>
            <w:r>
              <w:t xml:space="preserve">, deposit voucher specimens of the studied taxon/taxa in </w:t>
            </w:r>
            <w:r w:rsidR="00A77C59">
              <w:t xml:space="preserve">an </w:t>
            </w:r>
            <w:r>
              <w:t xml:space="preserve">appropriate curated collection </w:t>
            </w:r>
          </w:p>
        </w:tc>
        <w:tc>
          <w:tcPr>
            <w:tcW w:w="1440" w:type="dxa"/>
          </w:tcPr>
          <w:p w14:paraId="1A245FA9" w14:textId="37A90CB2" w:rsidR="00F555EB" w:rsidRDefault="00F555EB" w:rsidP="0007534E">
            <w:pPr>
              <w:pStyle w:val="NoSpacing"/>
            </w:pPr>
            <w:r>
              <w:t>TOP 5</w:t>
            </w:r>
          </w:p>
        </w:tc>
      </w:tr>
      <w:tr w:rsidR="00F555EB" w14:paraId="16FEBAF0" w14:textId="79C76863" w:rsidTr="00F555EB">
        <w:tc>
          <w:tcPr>
            <w:tcW w:w="1516" w:type="dxa"/>
          </w:tcPr>
          <w:p w14:paraId="7EA3E64B" w14:textId="77777777" w:rsidR="00F555EB" w:rsidRDefault="00F555EB" w:rsidP="0007534E">
            <w:pPr>
              <w:pStyle w:val="NoSpacing"/>
            </w:pPr>
            <w:r>
              <w:t>Replication</w:t>
            </w:r>
          </w:p>
        </w:tc>
        <w:tc>
          <w:tcPr>
            <w:tcW w:w="6062" w:type="dxa"/>
          </w:tcPr>
          <w:p w14:paraId="70C6D5A3" w14:textId="1EC827B5" w:rsidR="00F555EB" w:rsidRDefault="00F555EB" w:rsidP="009428DA">
            <w:pPr>
              <w:pStyle w:val="NoSpacing"/>
            </w:pPr>
            <w:r>
              <w:t>If study is a replication, identify</w:t>
            </w:r>
            <w:r w:rsidR="00C22473">
              <w:t xml:space="preserve"> it as such and identify</w:t>
            </w:r>
            <w:r>
              <w:t xml:space="preserve"> differences in methods between </w:t>
            </w:r>
            <w:r w:rsidR="00F301BD">
              <w:t>this study and original</w:t>
            </w:r>
            <w:r>
              <w:t xml:space="preserve"> </w:t>
            </w:r>
          </w:p>
        </w:tc>
        <w:tc>
          <w:tcPr>
            <w:tcW w:w="1440" w:type="dxa"/>
          </w:tcPr>
          <w:p w14:paraId="6314ADD2" w14:textId="2E1732A9" w:rsidR="00F555EB" w:rsidRDefault="00F555EB" w:rsidP="0007534E">
            <w:pPr>
              <w:pStyle w:val="NoSpacing"/>
            </w:pPr>
            <w:r>
              <w:t>TOP 8</w:t>
            </w:r>
          </w:p>
        </w:tc>
      </w:tr>
      <w:tr w:rsidR="00EF0946" w14:paraId="1ECA1F53" w14:textId="77777777" w:rsidTr="00F555EB">
        <w:tc>
          <w:tcPr>
            <w:tcW w:w="1516" w:type="dxa"/>
          </w:tcPr>
          <w:p w14:paraId="646BD299" w14:textId="443EECA1" w:rsidR="00EF0946" w:rsidRDefault="00EF0946" w:rsidP="0007534E">
            <w:pPr>
              <w:pStyle w:val="NoSpacing"/>
            </w:pPr>
            <w:r>
              <w:t>Funding and conflicts of interest</w:t>
            </w:r>
          </w:p>
        </w:tc>
        <w:tc>
          <w:tcPr>
            <w:tcW w:w="6062" w:type="dxa"/>
          </w:tcPr>
          <w:p w14:paraId="177B2847" w14:textId="3D08B009" w:rsidR="00EF0946" w:rsidRDefault="00EF0946" w:rsidP="009428DA">
            <w:pPr>
              <w:pStyle w:val="NoSpacing"/>
            </w:pPr>
            <w:r>
              <w:t>Disclose all funding sources and potential conflicts of interest</w:t>
            </w:r>
          </w:p>
        </w:tc>
        <w:tc>
          <w:tcPr>
            <w:tcW w:w="1440" w:type="dxa"/>
          </w:tcPr>
          <w:p w14:paraId="6AC4E676" w14:textId="77777777" w:rsidR="00EF0946" w:rsidRDefault="00EF0946" w:rsidP="0007534E">
            <w:pPr>
              <w:pStyle w:val="NoSpacing"/>
            </w:pPr>
          </w:p>
        </w:tc>
      </w:tr>
      <w:tr w:rsidR="00710EAD" w14:paraId="341D023A" w14:textId="77777777" w:rsidTr="00F555EB">
        <w:tc>
          <w:tcPr>
            <w:tcW w:w="1516" w:type="dxa"/>
          </w:tcPr>
          <w:p w14:paraId="3BB48E20" w14:textId="57EB36D2" w:rsidR="00710EAD" w:rsidRDefault="00710EAD" w:rsidP="0007534E">
            <w:pPr>
              <w:pStyle w:val="NoSpacing"/>
            </w:pPr>
            <w:r>
              <w:t>Ethics and permit</w:t>
            </w:r>
          </w:p>
        </w:tc>
        <w:tc>
          <w:tcPr>
            <w:tcW w:w="6062" w:type="dxa"/>
          </w:tcPr>
          <w:p w14:paraId="18BD334D" w14:textId="75A308A0" w:rsidR="00710EAD" w:rsidRDefault="00710EAD" w:rsidP="009428DA">
            <w:pPr>
              <w:pStyle w:val="NoSpacing"/>
            </w:pPr>
            <w:r>
              <w:t>Provide relevant details of ethical and other required permits if applicable (e.g., name of permit, permit number, etc.)</w:t>
            </w:r>
          </w:p>
        </w:tc>
        <w:tc>
          <w:tcPr>
            <w:tcW w:w="1440" w:type="dxa"/>
          </w:tcPr>
          <w:p w14:paraId="2D65C400" w14:textId="77777777" w:rsidR="00710EAD" w:rsidRDefault="00710EAD" w:rsidP="0007534E">
            <w:pPr>
              <w:pStyle w:val="NoSpacing"/>
            </w:pPr>
          </w:p>
        </w:tc>
      </w:tr>
      <w:tr w:rsidR="00F555EB" w14:paraId="1560D0DD" w14:textId="04B6D914" w:rsidTr="00F555EB">
        <w:tc>
          <w:tcPr>
            <w:tcW w:w="1516" w:type="dxa"/>
          </w:tcPr>
          <w:p w14:paraId="4556523E" w14:textId="77777777" w:rsidR="00F555EB" w:rsidRPr="00E20CB3" w:rsidRDefault="00F555EB" w:rsidP="0007534E">
            <w:pPr>
              <w:pStyle w:val="NoSpacing"/>
              <w:rPr>
                <w:b/>
              </w:rPr>
            </w:pPr>
            <w:r w:rsidRPr="00E20CB3">
              <w:rPr>
                <w:b/>
              </w:rPr>
              <w:t>Results</w:t>
            </w:r>
          </w:p>
        </w:tc>
        <w:tc>
          <w:tcPr>
            <w:tcW w:w="6062" w:type="dxa"/>
          </w:tcPr>
          <w:p w14:paraId="1B9DF230" w14:textId="77777777" w:rsidR="00F555EB" w:rsidRDefault="00F555EB" w:rsidP="0007534E">
            <w:pPr>
              <w:pStyle w:val="NoSpacing"/>
            </w:pPr>
          </w:p>
        </w:tc>
        <w:tc>
          <w:tcPr>
            <w:tcW w:w="1440" w:type="dxa"/>
          </w:tcPr>
          <w:p w14:paraId="358AD1BB" w14:textId="77777777" w:rsidR="00F555EB" w:rsidRDefault="00F555EB" w:rsidP="0007534E">
            <w:pPr>
              <w:pStyle w:val="NoSpacing"/>
            </w:pPr>
          </w:p>
        </w:tc>
      </w:tr>
      <w:tr w:rsidR="00F555EB" w14:paraId="3B563B71" w14:textId="5AF7ADC0" w:rsidTr="00F555EB">
        <w:tc>
          <w:tcPr>
            <w:tcW w:w="1516" w:type="dxa"/>
          </w:tcPr>
          <w:p w14:paraId="3E397551" w14:textId="65EA1EBF" w:rsidR="00F555EB" w:rsidRDefault="00F555EB" w:rsidP="0007534E">
            <w:pPr>
              <w:pStyle w:val="NoSpacing"/>
            </w:pPr>
            <w:r>
              <w:t>Complete statistical reporting</w:t>
            </w:r>
          </w:p>
        </w:tc>
        <w:tc>
          <w:tcPr>
            <w:tcW w:w="6062" w:type="dxa"/>
          </w:tcPr>
          <w:p w14:paraId="0A65C131" w14:textId="43088F97" w:rsidR="00D51DE5" w:rsidRDefault="00D51DE5" w:rsidP="00D51DE5">
            <w:pPr>
              <w:pStyle w:val="NoSpacing"/>
            </w:pPr>
            <w:r>
              <w:t xml:space="preserve">List each </w:t>
            </w:r>
            <w:r w:rsidRPr="00A73406">
              <w:t>st</w:t>
            </w:r>
            <w:r>
              <w:t xml:space="preserve">atistical </w:t>
            </w:r>
            <w:r w:rsidR="009428DA">
              <w:t>test</w:t>
            </w:r>
            <w:r w:rsidR="00324B54">
              <w:t xml:space="preserve"> and </w:t>
            </w:r>
            <w:r>
              <w:t>analysis conducted</w:t>
            </w:r>
            <w:r w:rsidR="00324B54">
              <w:t xml:space="preserve"> in sufficient detail such that they can be replicated and fully understood by those experienced in those methods</w:t>
            </w:r>
          </w:p>
          <w:p w14:paraId="7CB12B7F" w14:textId="77777777" w:rsidR="00D51DE5" w:rsidRDefault="00D51DE5" w:rsidP="00D51DE5">
            <w:pPr>
              <w:pStyle w:val="NoSpacing"/>
            </w:pPr>
          </w:p>
          <w:p w14:paraId="7D7660FD" w14:textId="3823F2CB" w:rsidR="00D51DE5" w:rsidRDefault="00BE6A17" w:rsidP="00D51DE5">
            <w:pPr>
              <w:pStyle w:val="NoSpacing"/>
            </w:pPr>
            <w:r>
              <w:t>Fully r</w:t>
            </w:r>
            <w:r w:rsidR="00D51DE5">
              <w:t xml:space="preserve">eport </w:t>
            </w:r>
            <w:r w:rsidR="009428DA">
              <w:t>outcomes</w:t>
            </w:r>
            <w:r w:rsidR="00D51DE5">
              <w:t xml:space="preserve"> from each statistical analysis. For most analyses, this includes (but is not limited to) </w:t>
            </w:r>
            <w:r w:rsidR="009428DA">
              <w:t xml:space="preserve">basic </w:t>
            </w:r>
            <w:r w:rsidR="00D51DE5">
              <w:t>parameter estimates</w:t>
            </w:r>
            <w:r w:rsidR="009428DA">
              <w:t xml:space="preserve"> of central tendency </w:t>
            </w:r>
            <w:r w:rsidR="00D51DE5">
              <w:t>(e.g., means</w:t>
            </w:r>
            <w:r w:rsidR="009428DA">
              <w:t>) or other basic estimates (regression coefficients, correlation</w:t>
            </w:r>
            <w:r w:rsidR="00D51DE5">
              <w:t xml:space="preserve">) </w:t>
            </w:r>
            <w:r w:rsidR="009428DA">
              <w:t>and variability</w:t>
            </w:r>
            <w:r w:rsidR="0069051C">
              <w:t xml:space="preserve"> (e.g., standard deviation) or</w:t>
            </w:r>
            <w:r w:rsidR="00D51DE5">
              <w:t xml:space="preserve"> associated estimates of uncertai</w:t>
            </w:r>
            <w:r w:rsidR="0069051C">
              <w:t xml:space="preserve">nty (e.g., </w:t>
            </w:r>
            <w:r w:rsidR="00D51DE5" w:rsidRPr="00712D85">
              <w:t>confidence/credible intervals</w:t>
            </w:r>
            <w:r w:rsidR="00D51DE5">
              <w:t xml:space="preserve">) </w:t>
            </w:r>
          </w:p>
          <w:p w14:paraId="4173D594" w14:textId="77777777" w:rsidR="00D51DE5" w:rsidRDefault="00D51DE5" w:rsidP="00D51DE5">
            <w:pPr>
              <w:pStyle w:val="NoSpacing"/>
            </w:pPr>
          </w:p>
          <w:p w14:paraId="13D5586C" w14:textId="2D3CCE83" w:rsidR="00D51DE5" w:rsidRDefault="00D51DE5" w:rsidP="00D51DE5">
            <w:pPr>
              <w:pStyle w:val="NoSpacing"/>
            </w:pPr>
            <w:r>
              <w:t xml:space="preserve">Thorough </w:t>
            </w:r>
            <w:r w:rsidR="00324B54">
              <w:t xml:space="preserve">and transparent </w:t>
            </w:r>
            <w:r>
              <w:t>reporting will involve additional information that differs depending on the type of analyses conducted.</w:t>
            </w:r>
          </w:p>
          <w:p w14:paraId="7AADEFE9" w14:textId="2ED7C9FB" w:rsidR="00D51DE5" w:rsidRPr="00E8752B" w:rsidRDefault="00D51DE5" w:rsidP="00D51DE5">
            <w:pPr>
              <w:pStyle w:val="NoSpacing"/>
            </w:pPr>
            <w:r>
              <w:t xml:space="preserve">For null hypothesis tests, this also should at minimum </w:t>
            </w:r>
            <w:r w:rsidRPr="00E8752B">
              <w:t>include test statistic, degrees of freedom, and p-value.</w:t>
            </w:r>
            <w:r w:rsidR="009428DA">
              <w:t xml:space="preserve"> </w:t>
            </w:r>
          </w:p>
          <w:p w14:paraId="069432BA" w14:textId="77777777" w:rsidR="00F301BD" w:rsidRDefault="00D51DE5" w:rsidP="00D51DE5">
            <w:pPr>
              <w:pStyle w:val="NoSpacing"/>
            </w:pPr>
            <w:r w:rsidRPr="00E8752B">
              <w:t xml:space="preserve">For Bayesian analyses, this also should at </w:t>
            </w:r>
            <w:r w:rsidR="009428DA">
              <w:t xml:space="preserve">a </w:t>
            </w:r>
            <w:r w:rsidRPr="00E8752B">
              <w:t xml:space="preserve">minimum include information on </w:t>
            </w:r>
            <w:r w:rsidR="009428DA">
              <w:t xml:space="preserve">choice of </w:t>
            </w:r>
            <w:r w:rsidRPr="00E8752B">
              <w:t xml:space="preserve">priors and MCMC (Markov chain Monte Carlo) settings (e.g. burn-in, the number of iterations, and thinning intervals). </w:t>
            </w:r>
          </w:p>
          <w:p w14:paraId="7DD9C530" w14:textId="7E6ACA28" w:rsidR="00D51DE5" w:rsidRDefault="00F301BD" w:rsidP="00D51DE5">
            <w:pPr>
              <w:pStyle w:val="NoSpacing"/>
            </w:pPr>
            <w:r>
              <w:t>For hierarchical and other more complex experimental designs, full information on the design and analysis, including identification of the appropriate level for tests (e.g. identifying the denominator used for split-plot experiments) and full reporting of outcomes (e.g. including blocking in the analysis if it was used in the design).</w:t>
            </w:r>
          </w:p>
          <w:p w14:paraId="3D5685C2" w14:textId="012979A8" w:rsidR="00F555EB" w:rsidRDefault="00D51DE5" w:rsidP="00DD153B">
            <w:pPr>
              <w:pStyle w:val="NoSpacing"/>
            </w:pPr>
            <w:r>
              <w:t>Relevant information will differ among other types of analyses</w:t>
            </w:r>
            <w:r w:rsidR="009428DA">
              <w:t xml:space="preserve"> but in all cases should include enough information to fully evaluate the design and analysis</w:t>
            </w:r>
          </w:p>
        </w:tc>
        <w:tc>
          <w:tcPr>
            <w:tcW w:w="1440" w:type="dxa"/>
          </w:tcPr>
          <w:p w14:paraId="7D2F7334" w14:textId="499A9BB1" w:rsidR="00F555EB" w:rsidRDefault="00F555EB" w:rsidP="0007534E">
            <w:pPr>
              <w:pStyle w:val="NoSpacing"/>
            </w:pPr>
            <w:r>
              <w:t>TOP 5</w:t>
            </w:r>
          </w:p>
        </w:tc>
      </w:tr>
      <w:tr w:rsidR="00F555EB" w14:paraId="23403B44" w14:textId="7C20F35A" w:rsidTr="00F555EB">
        <w:tc>
          <w:tcPr>
            <w:tcW w:w="1516" w:type="dxa"/>
          </w:tcPr>
          <w:p w14:paraId="7A8B5C02" w14:textId="77777777" w:rsidR="00F555EB" w:rsidRDefault="00F555EB" w:rsidP="0007534E">
            <w:pPr>
              <w:pStyle w:val="NoSpacing"/>
            </w:pPr>
            <w:r w:rsidRPr="00803D4B">
              <w:rPr>
                <w:i/>
              </w:rPr>
              <w:t>post hoc</w:t>
            </w:r>
            <w:r>
              <w:t xml:space="preserve"> acknowledge-ment</w:t>
            </w:r>
          </w:p>
        </w:tc>
        <w:tc>
          <w:tcPr>
            <w:tcW w:w="6062" w:type="dxa"/>
          </w:tcPr>
          <w:p w14:paraId="4F55A24D" w14:textId="77777777" w:rsidR="00F555EB" w:rsidRDefault="00F555EB" w:rsidP="0007534E">
            <w:pPr>
              <w:pStyle w:val="NoSpacing"/>
            </w:pPr>
            <w:r>
              <w:t xml:space="preserve">When </w:t>
            </w:r>
            <w:r w:rsidRPr="0027195F">
              <w:t xml:space="preserve">hypotheses </w:t>
            </w:r>
            <w:r>
              <w:t xml:space="preserve">were </w:t>
            </w:r>
            <w:r w:rsidRPr="0027195F">
              <w:t>formulated after data analysis</w:t>
            </w:r>
            <w:r>
              <w:t>, this should be acknowledged</w:t>
            </w:r>
          </w:p>
        </w:tc>
        <w:tc>
          <w:tcPr>
            <w:tcW w:w="1440" w:type="dxa"/>
          </w:tcPr>
          <w:p w14:paraId="643555F3" w14:textId="61895668" w:rsidR="00F555EB" w:rsidRDefault="00F555EB" w:rsidP="0007534E">
            <w:pPr>
              <w:pStyle w:val="NoSpacing"/>
            </w:pPr>
            <w:r>
              <w:t>TOP 5</w:t>
            </w:r>
          </w:p>
        </w:tc>
      </w:tr>
      <w:tr w:rsidR="009C049E" w14:paraId="5AF537D1" w14:textId="77777777" w:rsidTr="00F555EB">
        <w:tc>
          <w:tcPr>
            <w:tcW w:w="1516" w:type="dxa"/>
          </w:tcPr>
          <w:p w14:paraId="11728670" w14:textId="0B77D8A6" w:rsidR="009C049E" w:rsidRPr="00803D4B" w:rsidRDefault="009C049E" w:rsidP="0007534E">
            <w:pPr>
              <w:pStyle w:val="NoSpacing"/>
              <w:rPr>
                <w:i/>
              </w:rPr>
            </w:pPr>
            <w:r>
              <w:rPr>
                <w:b/>
              </w:rPr>
              <w:t>References</w:t>
            </w:r>
          </w:p>
        </w:tc>
        <w:tc>
          <w:tcPr>
            <w:tcW w:w="6062" w:type="dxa"/>
          </w:tcPr>
          <w:p w14:paraId="719C28D0" w14:textId="77777777" w:rsidR="009C049E" w:rsidRDefault="009C049E" w:rsidP="0007534E">
            <w:pPr>
              <w:pStyle w:val="NoSpacing"/>
            </w:pPr>
          </w:p>
        </w:tc>
        <w:tc>
          <w:tcPr>
            <w:tcW w:w="1440" w:type="dxa"/>
          </w:tcPr>
          <w:p w14:paraId="0ED6A143" w14:textId="77777777" w:rsidR="009C049E" w:rsidRDefault="009C049E" w:rsidP="0007534E">
            <w:pPr>
              <w:pStyle w:val="NoSpacing"/>
            </w:pPr>
          </w:p>
        </w:tc>
      </w:tr>
      <w:tr w:rsidR="009C049E" w14:paraId="1287E485" w14:textId="77777777" w:rsidTr="00F555EB">
        <w:tc>
          <w:tcPr>
            <w:tcW w:w="1516" w:type="dxa"/>
          </w:tcPr>
          <w:p w14:paraId="5EB1C391" w14:textId="31532672" w:rsidR="009C049E" w:rsidRPr="00803D4B" w:rsidRDefault="009C049E" w:rsidP="0007534E">
            <w:pPr>
              <w:pStyle w:val="NoSpacing"/>
              <w:rPr>
                <w:i/>
              </w:rPr>
            </w:pPr>
            <w:r>
              <w:t>Citation of archived data, code, and materials</w:t>
            </w:r>
          </w:p>
        </w:tc>
        <w:tc>
          <w:tcPr>
            <w:tcW w:w="6062" w:type="dxa"/>
          </w:tcPr>
          <w:p w14:paraId="64A8704F" w14:textId="475B4A8B" w:rsidR="009C049E" w:rsidRDefault="00026524" w:rsidP="00026524">
            <w:pPr>
              <w:pStyle w:val="NoSpacing"/>
            </w:pPr>
            <w:r>
              <w:t>Properly cite a</w:t>
            </w:r>
            <w:r w:rsidR="009C049E">
              <w:t>ny</w:t>
            </w:r>
            <w:r w:rsidR="00A30BA9">
              <w:t xml:space="preserve"> archived</w:t>
            </w:r>
            <w:r w:rsidR="009C049E">
              <w:t xml:space="preserve"> data, code, or materials made available by others</w:t>
            </w:r>
            <w:r w:rsidR="00A30BA9">
              <w:t xml:space="preserve"> and used in this manuscript</w:t>
            </w:r>
            <w:r w:rsidR="009C049E">
              <w:t xml:space="preserve"> </w:t>
            </w:r>
          </w:p>
        </w:tc>
        <w:tc>
          <w:tcPr>
            <w:tcW w:w="1440" w:type="dxa"/>
          </w:tcPr>
          <w:p w14:paraId="2CE97059" w14:textId="5DF6BFB9" w:rsidR="009C049E" w:rsidRDefault="009C049E" w:rsidP="0007534E">
            <w:pPr>
              <w:pStyle w:val="NoSpacing"/>
            </w:pPr>
            <w:r>
              <w:t>TOP 1</w:t>
            </w:r>
          </w:p>
        </w:tc>
      </w:tr>
    </w:tbl>
    <w:p w14:paraId="722E6AA1" w14:textId="77777777" w:rsidR="0060260A" w:rsidRDefault="0060260A" w:rsidP="0060260A"/>
    <w:p w14:paraId="243D50DA" w14:textId="5F538094" w:rsidR="002E45FE" w:rsidRDefault="002E45FE">
      <w:r>
        <w:br w:type="page"/>
      </w:r>
    </w:p>
    <w:p w14:paraId="5B675F20" w14:textId="27B92518" w:rsidR="00A15FFC" w:rsidRPr="00A15FFC" w:rsidRDefault="00A15FFC" w:rsidP="00932808">
      <w:pPr>
        <w:pStyle w:val="NoSpacing"/>
        <w:rPr>
          <w:sz w:val="28"/>
        </w:rPr>
      </w:pPr>
      <w:r w:rsidRPr="00A15FFC">
        <w:rPr>
          <w:sz w:val="28"/>
        </w:rPr>
        <w:t>Checklist for papers that are meta-analyses:</w:t>
      </w:r>
    </w:p>
    <w:p w14:paraId="2654BB22" w14:textId="087A7D4A" w:rsidR="002E45FE" w:rsidRDefault="00A15FFC" w:rsidP="00932808">
      <w:pPr>
        <w:pStyle w:val="NoSpacing"/>
      </w:pPr>
      <w:r>
        <w:t>(</w:t>
      </w:r>
      <w:r w:rsidR="00C13296">
        <w:t>these items primarily</w:t>
      </w:r>
      <w:r>
        <w:t xml:space="preserve"> represent compliance with </w:t>
      </w:r>
      <w:r w:rsidR="00932808">
        <w:t>TOP 5</w:t>
      </w:r>
      <w:r>
        <w:t>)</w:t>
      </w:r>
      <w:r w:rsidR="00932808">
        <w:t xml:space="preserve"> </w:t>
      </w:r>
    </w:p>
    <w:p w14:paraId="3564B132" w14:textId="77777777" w:rsidR="00932808" w:rsidRDefault="00932808" w:rsidP="00932808">
      <w:pPr>
        <w:pStyle w:val="NoSpacing"/>
      </w:pPr>
    </w:p>
    <w:p w14:paraId="1B660C63" w14:textId="46AB4317" w:rsidR="00A15FFC" w:rsidRDefault="00A15FFC" w:rsidP="00932808">
      <w:pPr>
        <w:pStyle w:val="NoSpacing"/>
      </w:pPr>
      <w:r>
        <w:t xml:space="preserve">As with the </w:t>
      </w:r>
      <w:r w:rsidR="005D1EF4">
        <w:t>above general checklist</w:t>
      </w:r>
      <w:r>
        <w:t>, this checklist can be used in multiple ways.</w:t>
      </w:r>
    </w:p>
    <w:p w14:paraId="34F5E4EB" w14:textId="77777777" w:rsidR="00A15FFC" w:rsidRPr="002E45FE" w:rsidRDefault="00A15FFC" w:rsidP="00932808">
      <w:pPr>
        <w:pStyle w:val="NoSpacing"/>
      </w:pPr>
    </w:p>
    <w:p w14:paraId="40D9A2FF" w14:textId="346B9CAF" w:rsidR="002E45FE" w:rsidRDefault="002E45FE" w:rsidP="00932808">
      <w:pPr>
        <w:pStyle w:val="NoSpacing"/>
        <w:rPr>
          <w:rFonts w:cs="Arial"/>
          <w:color w:val="000000"/>
        </w:rPr>
      </w:pPr>
      <w:r w:rsidRPr="002E45FE">
        <w:rPr>
          <w:rFonts w:cs="Arial"/>
          <w:color w:val="000000"/>
        </w:rPr>
        <w:t xml:space="preserve">The aim of </w:t>
      </w:r>
      <w:r w:rsidR="00A15FFC">
        <w:rPr>
          <w:rFonts w:cs="Arial"/>
          <w:color w:val="000000"/>
        </w:rPr>
        <w:t>this checklist</w:t>
      </w:r>
      <w:r w:rsidRPr="002E45FE">
        <w:rPr>
          <w:rFonts w:cs="Arial"/>
          <w:color w:val="000000"/>
        </w:rPr>
        <w:t xml:space="preserve"> is to make syntheses as transparent, repeatable, and unbiased as possible. These guidelines represent recommended best practices and establish a baseline for quality meta-analyses in ecology and evolutionary biology</w:t>
      </w:r>
      <w:r w:rsidR="00E8752B">
        <w:rPr>
          <w:rFonts w:cs="Arial"/>
          <w:color w:val="000000"/>
        </w:rPr>
        <w:t xml:space="preserve">. This checklist is based heavily on the existing PRISMA recommendations: </w:t>
      </w:r>
      <w:r w:rsidR="00E8752B" w:rsidRPr="003961E0">
        <w:t>http://prisma-statement.org/</w:t>
      </w:r>
      <w:r w:rsidRPr="002E45FE">
        <w:rPr>
          <w:rFonts w:cs="Arial"/>
          <w:color w:val="000000"/>
        </w:rPr>
        <w:t>.</w:t>
      </w:r>
      <w:r w:rsidR="00E8752B">
        <w:rPr>
          <w:rFonts w:cs="Arial"/>
          <w:color w:val="000000"/>
        </w:rPr>
        <w:t xml:space="preserve">  </w:t>
      </w:r>
    </w:p>
    <w:p w14:paraId="4C6B5033" w14:textId="77777777" w:rsidR="00C13296" w:rsidRDefault="00C13296" w:rsidP="00932808">
      <w:pPr>
        <w:pStyle w:val="NoSpacing"/>
        <w:rPr>
          <w:rFonts w:cs="Arial"/>
          <w:color w:val="000000"/>
        </w:rPr>
      </w:pPr>
    </w:p>
    <w:tbl>
      <w:tblPr>
        <w:tblStyle w:val="TableGrid"/>
        <w:tblW w:w="8928" w:type="dxa"/>
        <w:tblLook w:val="04A0" w:firstRow="1" w:lastRow="0" w:firstColumn="1" w:lastColumn="0" w:noHBand="0" w:noVBand="1"/>
      </w:tblPr>
      <w:tblGrid>
        <w:gridCol w:w="1816"/>
        <w:gridCol w:w="7112"/>
      </w:tblGrid>
      <w:tr w:rsidR="00C13296" w14:paraId="11361554" w14:textId="77777777" w:rsidTr="00C13296">
        <w:tc>
          <w:tcPr>
            <w:tcW w:w="1816" w:type="dxa"/>
          </w:tcPr>
          <w:p w14:paraId="7EA0A900" w14:textId="0FF54D86" w:rsidR="00C13296" w:rsidRDefault="00C13296" w:rsidP="00932808">
            <w:pPr>
              <w:pStyle w:val="NoSpacing"/>
              <w:rPr>
                <w:rFonts w:cs="Arial"/>
                <w:color w:val="000000"/>
              </w:rPr>
            </w:pPr>
            <w:r w:rsidRPr="002E45FE">
              <w:rPr>
                <w:rFonts w:cs="Arial"/>
                <w:color w:val="000000"/>
              </w:rPr>
              <w:t>Category</w:t>
            </w:r>
          </w:p>
        </w:tc>
        <w:tc>
          <w:tcPr>
            <w:tcW w:w="7112" w:type="dxa"/>
          </w:tcPr>
          <w:p w14:paraId="748054DD" w14:textId="50ABD1CA" w:rsidR="00C13296" w:rsidRDefault="00C13296" w:rsidP="00932808">
            <w:pPr>
              <w:pStyle w:val="NoSpacing"/>
              <w:rPr>
                <w:rFonts w:cs="Arial"/>
                <w:color w:val="000000"/>
              </w:rPr>
            </w:pPr>
            <w:r w:rsidRPr="002E45FE">
              <w:rPr>
                <w:rFonts w:cs="Arial"/>
                <w:color w:val="000000"/>
              </w:rPr>
              <w:t>Description</w:t>
            </w:r>
          </w:p>
        </w:tc>
      </w:tr>
      <w:tr w:rsidR="00C13296" w14:paraId="6985B5FC" w14:textId="77777777" w:rsidTr="00C13296">
        <w:tc>
          <w:tcPr>
            <w:tcW w:w="1816" w:type="dxa"/>
          </w:tcPr>
          <w:p w14:paraId="37341A7C" w14:textId="6A9C107E" w:rsidR="00C13296" w:rsidRDefault="00C13296" w:rsidP="00932808">
            <w:pPr>
              <w:pStyle w:val="NoSpacing"/>
              <w:rPr>
                <w:rFonts w:cs="Arial"/>
                <w:color w:val="000000"/>
              </w:rPr>
            </w:pPr>
            <w:r w:rsidRPr="002E45FE">
              <w:rPr>
                <w:rFonts w:cs="Arial"/>
                <w:b/>
                <w:bCs/>
                <w:color w:val="000000"/>
              </w:rPr>
              <w:t>Introduction</w:t>
            </w:r>
          </w:p>
        </w:tc>
        <w:tc>
          <w:tcPr>
            <w:tcW w:w="7112" w:type="dxa"/>
          </w:tcPr>
          <w:p w14:paraId="64E8D33F" w14:textId="77777777" w:rsidR="00C13296" w:rsidRDefault="00C13296" w:rsidP="00932808">
            <w:pPr>
              <w:pStyle w:val="NoSpacing"/>
              <w:rPr>
                <w:rFonts w:cs="Arial"/>
                <w:color w:val="000000"/>
              </w:rPr>
            </w:pPr>
          </w:p>
        </w:tc>
      </w:tr>
      <w:tr w:rsidR="00C13296" w14:paraId="168DBAED" w14:textId="77777777" w:rsidTr="00C13296">
        <w:tc>
          <w:tcPr>
            <w:tcW w:w="1816" w:type="dxa"/>
          </w:tcPr>
          <w:p w14:paraId="51026E01" w14:textId="5F6F178C" w:rsidR="00C13296" w:rsidRDefault="00C13296" w:rsidP="00F82DB3">
            <w:pPr>
              <w:pStyle w:val="NoSpacing"/>
              <w:rPr>
                <w:rFonts w:cs="Arial"/>
                <w:color w:val="000000"/>
              </w:rPr>
            </w:pPr>
            <w:r w:rsidRPr="002E45FE">
              <w:rPr>
                <w:rFonts w:cs="Arial"/>
                <w:color w:val="000000"/>
              </w:rPr>
              <w:t xml:space="preserve">Objectives/ </w:t>
            </w:r>
            <w:r w:rsidR="00F82DB3">
              <w:rPr>
                <w:rFonts w:cs="Arial"/>
                <w:color w:val="000000"/>
              </w:rPr>
              <w:t>research q</w:t>
            </w:r>
            <w:r w:rsidRPr="002E45FE">
              <w:rPr>
                <w:rFonts w:cs="Arial"/>
                <w:color w:val="000000"/>
              </w:rPr>
              <w:t>uestion(s)</w:t>
            </w:r>
          </w:p>
        </w:tc>
        <w:tc>
          <w:tcPr>
            <w:tcW w:w="7112" w:type="dxa"/>
          </w:tcPr>
          <w:p w14:paraId="6542F321" w14:textId="0894CE66" w:rsidR="00C13296" w:rsidRDefault="00C13296" w:rsidP="00932808">
            <w:pPr>
              <w:pStyle w:val="NoSpacing"/>
              <w:rPr>
                <w:rFonts w:cs="Arial"/>
                <w:color w:val="000000"/>
              </w:rPr>
            </w:pPr>
            <w:r w:rsidRPr="002E45FE">
              <w:rPr>
                <w:rFonts w:cs="Arial"/>
                <w:color w:val="000000"/>
              </w:rPr>
              <w:t>Explicit statement of objectives, research questions and scope of study</w:t>
            </w:r>
          </w:p>
        </w:tc>
      </w:tr>
      <w:tr w:rsidR="00C13296" w14:paraId="1B8B5BCF" w14:textId="77777777" w:rsidTr="00C13296">
        <w:tc>
          <w:tcPr>
            <w:tcW w:w="1816" w:type="dxa"/>
          </w:tcPr>
          <w:p w14:paraId="52B14A2F" w14:textId="4FBEDC46" w:rsidR="00C13296" w:rsidRDefault="00C13296" w:rsidP="00932808">
            <w:pPr>
              <w:pStyle w:val="NoSpacing"/>
              <w:rPr>
                <w:rFonts w:cs="Arial"/>
                <w:color w:val="000000"/>
              </w:rPr>
            </w:pPr>
            <w:r w:rsidRPr="002E45FE">
              <w:rPr>
                <w:rFonts w:cs="Arial"/>
                <w:b/>
                <w:bCs/>
                <w:color w:val="000000"/>
              </w:rPr>
              <w:t>Methods</w:t>
            </w:r>
          </w:p>
        </w:tc>
        <w:tc>
          <w:tcPr>
            <w:tcW w:w="7112" w:type="dxa"/>
          </w:tcPr>
          <w:p w14:paraId="7677D24D" w14:textId="77777777" w:rsidR="00C13296" w:rsidRDefault="00C13296" w:rsidP="00932808">
            <w:pPr>
              <w:pStyle w:val="NoSpacing"/>
              <w:rPr>
                <w:rFonts w:cs="Arial"/>
                <w:color w:val="000000"/>
              </w:rPr>
            </w:pPr>
          </w:p>
        </w:tc>
      </w:tr>
      <w:tr w:rsidR="00C13296" w14:paraId="6CEFC93B" w14:textId="77777777" w:rsidTr="00C13296">
        <w:tc>
          <w:tcPr>
            <w:tcW w:w="1816" w:type="dxa"/>
          </w:tcPr>
          <w:p w14:paraId="68153AA4" w14:textId="77777777" w:rsidR="00C13296" w:rsidRPr="002E45FE" w:rsidRDefault="00C13296" w:rsidP="006A4F3E">
            <w:pPr>
              <w:pStyle w:val="NoSpacing"/>
            </w:pPr>
            <w:r w:rsidRPr="002E45FE">
              <w:rPr>
                <w:rFonts w:cs="Arial"/>
                <w:color w:val="000000"/>
              </w:rPr>
              <w:t>Scope of study</w:t>
            </w:r>
          </w:p>
          <w:p w14:paraId="3C1F5BFB" w14:textId="77777777" w:rsidR="00C13296" w:rsidRDefault="00C13296" w:rsidP="00932808">
            <w:pPr>
              <w:pStyle w:val="NoSpacing"/>
              <w:rPr>
                <w:rFonts w:cs="Arial"/>
                <w:color w:val="000000"/>
              </w:rPr>
            </w:pPr>
          </w:p>
        </w:tc>
        <w:tc>
          <w:tcPr>
            <w:tcW w:w="7112" w:type="dxa"/>
          </w:tcPr>
          <w:p w14:paraId="1177929A" w14:textId="77777777" w:rsidR="00C13296" w:rsidRPr="002E45FE" w:rsidRDefault="00C13296" w:rsidP="006A4F3E">
            <w:pPr>
              <w:pStyle w:val="NoSpacing"/>
            </w:pPr>
            <w:r w:rsidRPr="002E45FE">
              <w:rPr>
                <w:rFonts w:cs="Arial"/>
                <w:color w:val="000000"/>
              </w:rPr>
              <w:t>Clearly identify scope of the study (dates, locations, taxa, type of data)</w:t>
            </w:r>
          </w:p>
          <w:p w14:paraId="1A188D12" w14:textId="77777777" w:rsidR="00C13296" w:rsidRDefault="00C13296" w:rsidP="00932808">
            <w:pPr>
              <w:pStyle w:val="NoSpacing"/>
              <w:rPr>
                <w:rFonts w:cs="Arial"/>
                <w:color w:val="000000"/>
              </w:rPr>
            </w:pPr>
          </w:p>
        </w:tc>
      </w:tr>
      <w:tr w:rsidR="00C13296" w14:paraId="356E7977" w14:textId="77777777" w:rsidTr="00C13296">
        <w:tc>
          <w:tcPr>
            <w:tcW w:w="1816" w:type="dxa"/>
          </w:tcPr>
          <w:p w14:paraId="085D1750" w14:textId="333FDC70" w:rsidR="00C13296" w:rsidRDefault="00C13296" w:rsidP="00932808">
            <w:pPr>
              <w:pStyle w:val="NoSpacing"/>
              <w:rPr>
                <w:rFonts w:cs="Arial"/>
                <w:color w:val="000000"/>
              </w:rPr>
            </w:pPr>
            <w:r w:rsidRPr="002E45FE">
              <w:rPr>
                <w:rFonts w:cs="Arial"/>
                <w:color w:val="000000"/>
              </w:rPr>
              <w:t>Information sources</w:t>
            </w:r>
          </w:p>
        </w:tc>
        <w:tc>
          <w:tcPr>
            <w:tcW w:w="7112" w:type="dxa"/>
          </w:tcPr>
          <w:p w14:paraId="7653FCC6" w14:textId="79CFAAA4" w:rsidR="00C13296" w:rsidRDefault="00C13296" w:rsidP="00932808">
            <w:pPr>
              <w:pStyle w:val="NoSpacing"/>
              <w:rPr>
                <w:rFonts w:cs="Arial"/>
                <w:color w:val="000000"/>
              </w:rPr>
            </w:pPr>
            <w:r w:rsidRPr="002E45FE">
              <w:rPr>
                <w:rFonts w:cs="Arial"/>
                <w:color w:val="000000"/>
              </w:rPr>
              <w:t>Describe all information sources (e.g., databases with dates of coverage, contact with study authors to identify</w:t>
            </w:r>
            <w:r w:rsidR="00E81DFE">
              <w:rPr>
                <w:rFonts w:cs="Arial"/>
                <w:color w:val="000000"/>
              </w:rPr>
              <w:t xml:space="preserve"> </w:t>
            </w:r>
            <w:r w:rsidRPr="002E45FE">
              <w:rPr>
                <w:rFonts w:cs="Arial"/>
                <w:color w:val="000000"/>
              </w:rPr>
              <w:t>additional studies) in the search and date(s) searched</w:t>
            </w:r>
          </w:p>
        </w:tc>
      </w:tr>
      <w:tr w:rsidR="00C13296" w14:paraId="7D464BFE" w14:textId="77777777" w:rsidTr="00C13296">
        <w:tc>
          <w:tcPr>
            <w:tcW w:w="1816" w:type="dxa"/>
          </w:tcPr>
          <w:p w14:paraId="3C1D01D7" w14:textId="42DEC084" w:rsidR="00C13296" w:rsidRDefault="00C13296" w:rsidP="00932808">
            <w:pPr>
              <w:pStyle w:val="NoSpacing"/>
              <w:rPr>
                <w:rFonts w:cs="Arial"/>
                <w:color w:val="000000"/>
              </w:rPr>
            </w:pPr>
            <w:r w:rsidRPr="002E45FE">
              <w:rPr>
                <w:rFonts w:cs="Arial"/>
                <w:color w:val="000000"/>
              </w:rPr>
              <w:t>Preregistered protocol</w:t>
            </w:r>
          </w:p>
        </w:tc>
        <w:tc>
          <w:tcPr>
            <w:tcW w:w="7112" w:type="dxa"/>
          </w:tcPr>
          <w:p w14:paraId="3FDC6D39" w14:textId="768C671C" w:rsidR="00C13296" w:rsidRDefault="00C13296" w:rsidP="00932808">
            <w:pPr>
              <w:pStyle w:val="NoSpacing"/>
              <w:rPr>
                <w:rFonts w:cs="Arial"/>
                <w:color w:val="000000"/>
              </w:rPr>
            </w:pPr>
            <w:r w:rsidRPr="002E45FE">
              <w:rPr>
                <w:rFonts w:cs="Arial"/>
                <w:color w:val="000000"/>
              </w:rPr>
              <w:t>Indicate if a review protocol exists and where it can be accessed</w:t>
            </w:r>
            <w:r>
              <w:rPr>
                <w:rFonts w:cs="Arial"/>
                <w:color w:val="000000"/>
              </w:rPr>
              <w:t xml:space="preserve"> (optional)</w:t>
            </w:r>
          </w:p>
        </w:tc>
      </w:tr>
      <w:tr w:rsidR="00C13296" w14:paraId="68D76F9B" w14:textId="77777777" w:rsidTr="00C13296">
        <w:tc>
          <w:tcPr>
            <w:tcW w:w="1816" w:type="dxa"/>
          </w:tcPr>
          <w:p w14:paraId="500ACF65" w14:textId="035C913D" w:rsidR="00C13296" w:rsidRDefault="00C13296" w:rsidP="00932808">
            <w:pPr>
              <w:pStyle w:val="NoSpacing"/>
              <w:rPr>
                <w:rFonts w:cs="Arial"/>
                <w:color w:val="000000"/>
              </w:rPr>
            </w:pPr>
            <w:r w:rsidRPr="002E45FE">
              <w:rPr>
                <w:rFonts w:cs="Arial"/>
                <w:color w:val="000000"/>
              </w:rPr>
              <w:t>Search criteria</w:t>
            </w:r>
          </w:p>
        </w:tc>
        <w:tc>
          <w:tcPr>
            <w:tcW w:w="7112" w:type="dxa"/>
          </w:tcPr>
          <w:p w14:paraId="49C341AA" w14:textId="6DF80B56" w:rsidR="00C13296" w:rsidRDefault="00C13296" w:rsidP="001D24BB">
            <w:pPr>
              <w:pStyle w:val="NoSpacing"/>
              <w:rPr>
                <w:rFonts w:cs="Arial"/>
                <w:color w:val="000000"/>
              </w:rPr>
            </w:pPr>
            <w:r w:rsidRPr="002E45FE">
              <w:rPr>
                <w:rFonts w:cs="Arial"/>
                <w:color w:val="000000"/>
              </w:rPr>
              <w:t xml:space="preserve">Complete and explicit database search terms including all logical connectors and operators sufficient to </w:t>
            </w:r>
            <w:r w:rsidR="00E31A0D">
              <w:rPr>
                <w:rFonts w:cs="Arial"/>
                <w:color w:val="000000"/>
              </w:rPr>
              <w:t>exactly duplicate</w:t>
            </w:r>
            <w:r w:rsidRPr="002E45FE">
              <w:rPr>
                <w:rFonts w:cs="Arial"/>
                <w:color w:val="000000"/>
              </w:rPr>
              <w:t xml:space="preserve"> search</w:t>
            </w:r>
            <w:r w:rsidR="001D24BB">
              <w:rPr>
                <w:rFonts w:cs="Arial"/>
                <w:color w:val="000000"/>
              </w:rPr>
              <w:t xml:space="preserve">. Also, </w:t>
            </w:r>
            <w:r w:rsidR="00AA5240">
              <w:rPr>
                <w:rFonts w:cs="Arial"/>
                <w:color w:val="000000"/>
              </w:rPr>
              <w:t xml:space="preserve">indicate </w:t>
            </w:r>
            <w:r w:rsidR="001D24BB">
              <w:rPr>
                <w:rFonts w:cs="Arial"/>
                <w:color w:val="000000"/>
              </w:rPr>
              <w:t>all</w:t>
            </w:r>
            <w:r w:rsidR="00B612A1">
              <w:rPr>
                <w:rFonts w:cs="Arial"/>
                <w:color w:val="000000"/>
              </w:rPr>
              <w:t xml:space="preserve"> other sources of data (e.g. literature cited sections of published reviews, personal unpublished data, collaborative group project data available from cited sources or online)</w:t>
            </w:r>
            <w:r w:rsidR="001D24BB">
              <w:rPr>
                <w:rFonts w:cs="Arial"/>
                <w:color w:val="000000"/>
              </w:rPr>
              <w:t>.</w:t>
            </w:r>
          </w:p>
        </w:tc>
      </w:tr>
      <w:tr w:rsidR="00C13296" w14:paraId="134A6A42" w14:textId="77777777" w:rsidTr="00C13296">
        <w:tc>
          <w:tcPr>
            <w:tcW w:w="1816" w:type="dxa"/>
          </w:tcPr>
          <w:p w14:paraId="37346032" w14:textId="5BCFDAD5" w:rsidR="00C13296" w:rsidRDefault="00C13296" w:rsidP="00932808">
            <w:pPr>
              <w:pStyle w:val="NoSpacing"/>
              <w:rPr>
                <w:rFonts w:cs="Arial"/>
                <w:color w:val="000000"/>
              </w:rPr>
            </w:pPr>
            <w:r w:rsidRPr="002E45FE">
              <w:rPr>
                <w:rFonts w:cs="Arial"/>
                <w:color w:val="000000"/>
              </w:rPr>
              <w:t>Study inclusion/ exclusion criteria</w:t>
            </w:r>
          </w:p>
        </w:tc>
        <w:tc>
          <w:tcPr>
            <w:tcW w:w="7112" w:type="dxa"/>
          </w:tcPr>
          <w:p w14:paraId="6F5B3A53" w14:textId="0954C0BB" w:rsidR="00C13296" w:rsidRDefault="00E31A0D" w:rsidP="00761E7C">
            <w:pPr>
              <w:pStyle w:val="NoSpacing"/>
              <w:rPr>
                <w:rFonts w:cs="Arial"/>
                <w:color w:val="000000"/>
              </w:rPr>
            </w:pPr>
            <w:r>
              <w:rPr>
                <w:rFonts w:cs="Arial"/>
                <w:color w:val="000000"/>
              </w:rPr>
              <w:t>Document</w:t>
            </w:r>
            <w:r w:rsidRPr="002E45FE">
              <w:rPr>
                <w:rFonts w:cs="Arial"/>
                <w:color w:val="000000"/>
              </w:rPr>
              <w:t xml:space="preserve"> </w:t>
            </w:r>
            <w:r w:rsidR="00C13296" w:rsidRPr="002E45FE">
              <w:rPr>
                <w:rFonts w:cs="Arial"/>
                <w:color w:val="000000"/>
              </w:rPr>
              <w:t>the specific criteria and methods for inclusion of studies at each stage of the selection process</w:t>
            </w:r>
            <w:r>
              <w:rPr>
                <w:rFonts w:cs="Arial"/>
                <w:color w:val="000000"/>
              </w:rPr>
              <w:t xml:space="preserve"> </w:t>
            </w:r>
          </w:p>
        </w:tc>
      </w:tr>
      <w:tr w:rsidR="00C13296" w14:paraId="06C58D89" w14:textId="77777777" w:rsidTr="00C13296">
        <w:tc>
          <w:tcPr>
            <w:tcW w:w="1816" w:type="dxa"/>
          </w:tcPr>
          <w:p w14:paraId="45121558" w14:textId="13EAB433" w:rsidR="00C13296" w:rsidRDefault="00C13296" w:rsidP="00AA5240">
            <w:pPr>
              <w:pStyle w:val="NoSpacing"/>
              <w:rPr>
                <w:rFonts w:cs="Arial"/>
                <w:color w:val="000000"/>
              </w:rPr>
            </w:pPr>
            <w:r w:rsidRPr="002E45FE">
              <w:rPr>
                <w:rFonts w:cs="Arial"/>
                <w:color w:val="000000"/>
              </w:rPr>
              <w:t xml:space="preserve">Duplication of search and </w:t>
            </w:r>
            <w:r w:rsidR="00AA5240">
              <w:rPr>
                <w:rFonts w:cs="Arial"/>
                <w:color w:val="000000"/>
              </w:rPr>
              <w:t>selection</w:t>
            </w:r>
          </w:p>
        </w:tc>
        <w:tc>
          <w:tcPr>
            <w:tcW w:w="7112" w:type="dxa"/>
          </w:tcPr>
          <w:p w14:paraId="61C9B1C6" w14:textId="6A610EEF" w:rsidR="00C13296" w:rsidRDefault="00E31A0D" w:rsidP="00AA5240">
            <w:pPr>
              <w:pStyle w:val="NoSpacing"/>
              <w:rPr>
                <w:rFonts w:cs="Arial"/>
                <w:color w:val="000000"/>
              </w:rPr>
            </w:pPr>
            <w:r>
              <w:rPr>
                <w:rFonts w:cs="Arial"/>
                <w:color w:val="000000"/>
              </w:rPr>
              <w:t>State how searches were conducted and coded; did</w:t>
            </w:r>
            <w:r w:rsidR="00AA5240">
              <w:rPr>
                <w:rFonts w:cs="Arial"/>
                <w:color w:val="000000"/>
              </w:rPr>
              <w:t xml:space="preserve"> t</w:t>
            </w:r>
            <w:r w:rsidR="00C13296" w:rsidRPr="002E45FE">
              <w:rPr>
                <w:rFonts w:cs="Arial"/>
                <w:color w:val="000000"/>
              </w:rPr>
              <w:t>wo independent observers conduc</w:t>
            </w:r>
            <w:r w:rsidR="00C13296">
              <w:rPr>
                <w:rFonts w:cs="Arial"/>
                <w:color w:val="000000"/>
              </w:rPr>
              <w:t>t searches and code results (</w:t>
            </w:r>
            <w:r>
              <w:rPr>
                <w:rFonts w:cs="Arial"/>
                <w:color w:val="000000"/>
              </w:rPr>
              <w:t>desirable</w:t>
            </w:r>
            <w:r w:rsidR="00AA5240">
              <w:rPr>
                <w:rFonts w:cs="Arial"/>
                <w:color w:val="000000"/>
              </w:rPr>
              <w:t xml:space="preserve"> if possible</w:t>
            </w:r>
            <w:r w:rsidR="00C13296">
              <w:rPr>
                <w:rFonts w:cs="Arial"/>
                <w:color w:val="000000"/>
              </w:rPr>
              <w:t>)</w:t>
            </w:r>
            <w:r w:rsidR="003661F3">
              <w:rPr>
                <w:rFonts w:cs="Arial"/>
                <w:color w:val="000000"/>
              </w:rPr>
              <w:t>?</w:t>
            </w:r>
          </w:p>
        </w:tc>
      </w:tr>
      <w:tr w:rsidR="00C13296" w14:paraId="04ED1B2F" w14:textId="77777777" w:rsidTr="00C13296">
        <w:tc>
          <w:tcPr>
            <w:tcW w:w="1816" w:type="dxa"/>
          </w:tcPr>
          <w:p w14:paraId="0B4BF43D" w14:textId="67E11081" w:rsidR="00C13296" w:rsidRDefault="00C13296" w:rsidP="00932808">
            <w:pPr>
              <w:pStyle w:val="NoSpacing"/>
              <w:rPr>
                <w:rFonts w:cs="Arial"/>
                <w:color w:val="000000"/>
              </w:rPr>
            </w:pPr>
            <w:r w:rsidRPr="002E45FE">
              <w:rPr>
                <w:rFonts w:cs="Arial"/>
                <w:color w:val="000000"/>
              </w:rPr>
              <w:t>Effect size measures</w:t>
            </w:r>
          </w:p>
        </w:tc>
        <w:tc>
          <w:tcPr>
            <w:tcW w:w="7112" w:type="dxa"/>
          </w:tcPr>
          <w:p w14:paraId="7BE56C7F" w14:textId="7A889527" w:rsidR="00C13296" w:rsidRDefault="00C13296" w:rsidP="00E31A0D">
            <w:pPr>
              <w:pStyle w:val="NoSpacing"/>
              <w:rPr>
                <w:rFonts w:cs="Arial"/>
                <w:color w:val="000000"/>
              </w:rPr>
            </w:pPr>
            <w:r w:rsidRPr="002E45FE">
              <w:rPr>
                <w:rFonts w:cs="Arial"/>
                <w:color w:val="000000"/>
              </w:rPr>
              <w:t xml:space="preserve">State and justify the measures of effect size used (e.g., Z-transform of correlation coefficient, standardized mean difference). If formulas for effect size and its sampling variance are not published elsewhere, provide sufficient information to calculate them and evaluate how they are used in analyses; describe </w:t>
            </w:r>
            <w:r w:rsidR="00E31A0D">
              <w:rPr>
                <w:rFonts w:cs="Arial"/>
                <w:color w:val="000000"/>
              </w:rPr>
              <w:t xml:space="preserve">their statistical properties and </w:t>
            </w:r>
            <w:r w:rsidRPr="002E45FE">
              <w:rPr>
                <w:rFonts w:cs="Arial"/>
                <w:color w:val="000000"/>
              </w:rPr>
              <w:t xml:space="preserve">how </w:t>
            </w:r>
            <w:r w:rsidR="00E31A0D">
              <w:rPr>
                <w:rFonts w:cs="Arial"/>
                <w:color w:val="000000"/>
              </w:rPr>
              <w:t xml:space="preserve">the </w:t>
            </w:r>
            <w:r w:rsidRPr="002E45FE">
              <w:rPr>
                <w:rFonts w:cs="Arial"/>
                <w:color w:val="000000"/>
              </w:rPr>
              <w:t>effect sizes were calculated or derived</w:t>
            </w:r>
            <w:r>
              <w:rPr>
                <w:rFonts w:cs="Arial"/>
                <w:color w:val="000000"/>
              </w:rPr>
              <w:t xml:space="preserve">. </w:t>
            </w:r>
          </w:p>
        </w:tc>
      </w:tr>
      <w:tr w:rsidR="00C13296" w14:paraId="1F5B51C0" w14:textId="77777777" w:rsidTr="00C13296">
        <w:tc>
          <w:tcPr>
            <w:tcW w:w="1816" w:type="dxa"/>
          </w:tcPr>
          <w:p w14:paraId="735768F0" w14:textId="66B8FF79" w:rsidR="00C13296" w:rsidRDefault="00C13296" w:rsidP="00932808">
            <w:pPr>
              <w:pStyle w:val="NoSpacing"/>
              <w:rPr>
                <w:rFonts w:cs="Arial"/>
                <w:color w:val="000000"/>
              </w:rPr>
            </w:pPr>
            <w:r w:rsidRPr="002E45FE">
              <w:rPr>
                <w:rFonts w:cs="Arial"/>
                <w:color w:val="000000"/>
              </w:rPr>
              <w:t>Data extraction process</w:t>
            </w:r>
          </w:p>
        </w:tc>
        <w:tc>
          <w:tcPr>
            <w:tcW w:w="7112" w:type="dxa"/>
          </w:tcPr>
          <w:p w14:paraId="7B61B4D2" w14:textId="06DB50CD" w:rsidR="00C13296" w:rsidRDefault="00C13296" w:rsidP="0011292E">
            <w:pPr>
              <w:pStyle w:val="NoSpacing"/>
              <w:rPr>
                <w:rFonts w:cs="Arial"/>
                <w:color w:val="000000"/>
              </w:rPr>
            </w:pPr>
            <w:r w:rsidRPr="002E45FE">
              <w:rPr>
                <w:rFonts w:cs="Arial"/>
                <w:color w:val="000000"/>
              </w:rPr>
              <w:t>Describe how data were obtained from published or unpublished sources (e.g. figures digitized using cited software, correspondence with authors)</w:t>
            </w:r>
            <w:r w:rsidR="00AA5240">
              <w:rPr>
                <w:rFonts w:cs="Arial"/>
                <w:color w:val="000000"/>
              </w:rPr>
              <w:t>, and whether</w:t>
            </w:r>
            <w:r w:rsidR="0011292E">
              <w:rPr>
                <w:rFonts w:cs="Arial"/>
                <w:color w:val="000000"/>
              </w:rPr>
              <w:t xml:space="preserve"> two or more</w:t>
            </w:r>
            <w:r w:rsidR="00AA5240">
              <w:rPr>
                <w:rFonts w:cs="Arial"/>
                <w:color w:val="000000"/>
              </w:rPr>
              <w:t xml:space="preserve"> </w:t>
            </w:r>
            <w:r w:rsidR="0011292E">
              <w:rPr>
                <w:rFonts w:cs="Arial"/>
                <w:color w:val="000000"/>
              </w:rPr>
              <w:t>independent observers</w:t>
            </w:r>
            <w:r w:rsidR="00AA5240">
              <w:rPr>
                <w:rFonts w:cs="Arial"/>
                <w:color w:val="000000"/>
              </w:rPr>
              <w:t xml:space="preserve"> duplicated data extraction</w:t>
            </w:r>
          </w:p>
        </w:tc>
      </w:tr>
      <w:tr w:rsidR="00C13296" w14:paraId="1A5A3E3E" w14:textId="77777777" w:rsidTr="00C13296">
        <w:tc>
          <w:tcPr>
            <w:tcW w:w="1816" w:type="dxa"/>
          </w:tcPr>
          <w:p w14:paraId="62B453E1" w14:textId="0D5F70B2" w:rsidR="00C13296" w:rsidRDefault="00C13296" w:rsidP="00932808">
            <w:pPr>
              <w:pStyle w:val="NoSpacing"/>
              <w:rPr>
                <w:rFonts w:cs="Arial"/>
                <w:color w:val="000000"/>
              </w:rPr>
            </w:pPr>
            <w:r w:rsidRPr="002E45FE">
              <w:rPr>
                <w:rFonts w:cs="Arial"/>
                <w:color w:val="000000"/>
              </w:rPr>
              <w:t>Data collection and processing</w:t>
            </w:r>
          </w:p>
        </w:tc>
        <w:tc>
          <w:tcPr>
            <w:tcW w:w="7112" w:type="dxa"/>
          </w:tcPr>
          <w:p w14:paraId="3B02CBE9" w14:textId="2A40A82E" w:rsidR="00C13296" w:rsidRDefault="00C13296" w:rsidP="00932808">
            <w:pPr>
              <w:pStyle w:val="NoSpacing"/>
              <w:rPr>
                <w:rFonts w:cs="Arial"/>
                <w:color w:val="000000"/>
              </w:rPr>
            </w:pPr>
            <w:r w:rsidRPr="002E45FE">
              <w:rPr>
                <w:rFonts w:cs="Arial"/>
                <w:color w:val="000000"/>
              </w:rPr>
              <w:t>List and explain what data were collected even if they were not included in the final analysis (e.g. taxa, lat</w:t>
            </w:r>
            <w:r w:rsidR="00B612A1">
              <w:rPr>
                <w:rFonts w:cs="Arial"/>
                <w:color w:val="000000"/>
              </w:rPr>
              <w:t>itude</w:t>
            </w:r>
            <w:r w:rsidRPr="002E45FE">
              <w:rPr>
                <w:rFonts w:cs="Arial"/>
                <w:color w:val="000000"/>
              </w:rPr>
              <w:t>/long</w:t>
            </w:r>
            <w:r w:rsidR="00B612A1">
              <w:rPr>
                <w:rFonts w:cs="Arial"/>
                <w:color w:val="000000"/>
              </w:rPr>
              <w:t>itude</w:t>
            </w:r>
            <w:r w:rsidRPr="002E45FE">
              <w:rPr>
                <w:rFonts w:cs="Arial"/>
                <w:color w:val="000000"/>
              </w:rPr>
              <w:t>, biomass) and any assumptions, simplifications or transformations made</w:t>
            </w:r>
          </w:p>
        </w:tc>
      </w:tr>
      <w:tr w:rsidR="00C13296" w14:paraId="2F5046E7" w14:textId="77777777" w:rsidTr="00C13296">
        <w:tc>
          <w:tcPr>
            <w:tcW w:w="1816" w:type="dxa"/>
          </w:tcPr>
          <w:p w14:paraId="6A9F74DE" w14:textId="57197CEC" w:rsidR="00C13296" w:rsidRDefault="00C13296" w:rsidP="00932808">
            <w:pPr>
              <w:pStyle w:val="NoSpacing"/>
              <w:rPr>
                <w:rFonts w:cs="Arial"/>
                <w:color w:val="000000"/>
              </w:rPr>
            </w:pPr>
            <w:r w:rsidRPr="002E45FE">
              <w:rPr>
                <w:rFonts w:cs="Arial"/>
                <w:color w:val="000000"/>
              </w:rPr>
              <w:t>Assessment of biases</w:t>
            </w:r>
          </w:p>
        </w:tc>
        <w:tc>
          <w:tcPr>
            <w:tcW w:w="7112" w:type="dxa"/>
          </w:tcPr>
          <w:p w14:paraId="02534AE2" w14:textId="7B806456" w:rsidR="00C13296" w:rsidRDefault="00C13296" w:rsidP="00EF0946">
            <w:pPr>
              <w:pStyle w:val="NoSpacing"/>
              <w:rPr>
                <w:rFonts w:cs="Arial"/>
                <w:color w:val="000000"/>
              </w:rPr>
            </w:pPr>
            <w:r w:rsidRPr="002E45FE">
              <w:rPr>
                <w:rFonts w:cs="Arial"/>
                <w:color w:val="000000"/>
              </w:rPr>
              <w:t>Describe whether potential biases were assessed and if so, how this was done (e.g. publication bias, missing data or selective reporting within studies). Assessment could be formal quantitative analysis or narrative.</w:t>
            </w:r>
            <w:r>
              <w:rPr>
                <w:rFonts w:cs="Arial"/>
                <w:color w:val="000000"/>
              </w:rPr>
              <w:t xml:space="preserve"> </w:t>
            </w:r>
          </w:p>
        </w:tc>
      </w:tr>
      <w:tr w:rsidR="00C13296" w14:paraId="61DC2539" w14:textId="77777777" w:rsidTr="00C13296">
        <w:tc>
          <w:tcPr>
            <w:tcW w:w="1816" w:type="dxa"/>
          </w:tcPr>
          <w:p w14:paraId="6C5B5DC6" w14:textId="5A5C7BB6" w:rsidR="00C13296" w:rsidRDefault="00C13296" w:rsidP="00932808">
            <w:pPr>
              <w:pStyle w:val="NoSpacing"/>
              <w:rPr>
                <w:rFonts w:cs="Arial"/>
                <w:color w:val="000000"/>
              </w:rPr>
            </w:pPr>
            <w:r w:rsidRPr="002E45FE">
              <w:rPr>
                <w:rFonts w:cs="Arial"/>
                <w:color w:val="000000"/>
              </w:rPr>
              <w:t xml:space="preserve">Weighting </w:t>
            </w:r>
          </w:p>
        </w:tc>
        <w:tc>
          <w:tcPr>
            <w:tcW w:w="7112" w:type="dxa"/>
          </w:tcPr>
          <w:p w14:paraId="08295DC2" w14:textId="2D2DC90F" w:rsidR="00C13296" w:rsidRDefault="00C13296" w:rsidP="0096081C">
            <w:pPr>
              <w:pStyle w:val="NoSpacing"/>
              <w:rPr>
                <w:rFonts w:cs="Arial"/>
                <w:color w:val="000000"/>
              </w:rPr>
            </w:pPr>
            <w:r w:rsidRPr="002E45FE">
              <w:rPr>
                <w:rFonts w:cs="Arial"/>
                <w:color w:val="000000"/>
              </w:rPr>
              <w:t xml:space="preserve">Describe methods of weighting studies (e.g. inverse variance weighting) or statistical justification for not weighting </w:t>
            </w:r>
          </w:p>
        </w:tc>
      </w:tr>
      <w:tr w:rsidR="00C13296" w14:paraId="3F731BE9" w14:textId="77777777" w:rsidTr="00C13296">
        <w:tc>
          <w:tcPr>
            <w:tcW w:w="1816" w:type="dxa"/>
          </w:tcPr>
          <w:p w14:paraId="026B708F" w14:textId="6F903338" w:rsidR="00C13296" w:rsidRDefault="00C13296" w:rsidP="00932808">
            <w:pPr>
              <w:pStyle w:val="NoSpacing"/>
              <w:rPr>
                <w:rFonts w:cs="Arial"/>
                <w:color w:val="000000"/>
              </w:rPr>
            </w:pPr>
            <w:r w:rsidRPr="002E45FE">
              <w:rPr>
                <w:rFonts w:cs="Arial"/>
                <w:color w:val="000000"/>
              </w:rPr>
              <w:t>Analysis</w:t>
            </w:r>
          </w:p>
        </w:tc>
        <w:tc>
          <w:tcPr>
            <w:tcW w:w="7112" w:type="dxa"/>
          </w:tcPr>
          <w:p w14:paraId="6EC9BFE4" w14:textId="62DC313A" w:rsidR="00C13296" w:rsidRDefault="003713FC" w:rsidP="005D1EF4">
            <w:pPr>
              <w:pStyle w:val="NoSpacing"/>
              <w:rPr>
                <w:rFonts w:cs="Arial"/>
                <w:color w:val="000000"/>
              </w:rPr>
            </w:pPr>
            <w:r>
              <w:rPr>
                <w:rFonts w:cs="Arial"/>
                <w:color w:val="000000"/>
              </w:rPr>
              <w:t>Delineate g</w:t>
            </w:r>
            <w:r w:rsidRPr="002E45FE">
              <w:rPr>
                <w:rFonts w:cs="Arial"/>
                <w:color w:val="000000"/>
              </w:rPr>
              <w:t>eneral approach to synthesis used (fixed</w:t>
            </w:r>
            <w:r>
              <w:rPr>
                <w:rFonts w:cs="Arial"/>
                <w:color w:val="000000"/>
              </w:rPr>
              <w:t>-</w:t>
            </w:r>
            <w:r w:rsidRPr="002E45FE">
              <w:rPr>
                <w:rFonts w:cs="Arial"/>
                <w:color w:val="000000"/>
              </w:rPr>
              <w:t>effect</w:t>
            </w:r>
            <w:r>
              <w:rPr>
                <w:rFonts w:cs="Arial"/>
                <w:color w:val="000000"/>
              </w:rPr>
              <w:t xml:space="preserve"> model, random-effects model or hierarchical/multilevel models</w:t>
            </w:r>
            <w:r w:rsidRPr="002E45FE">
              <w:rPr>
                <w:rFonts w:cs="Arial"/>
                <w:color w:val="000000"/>
              </w:rPr>
              <w:t>), specific details of analyses (e.g.</w:t>
            </w:r>
            <w:r>
              <w:rPr>
                <w:rFonts w:cs="Arial"/>
                <w:color w:val="000000"/>
              </w:rPr>
              <w:t>,</w:t>
            </w:r>
            <w:r w:rsidRPr="002E45FE">
              <w:rPr>
                <w:rFonts w:cs="Arial"/>
                <w:color w:val="000000"/>
              </w:rPr>
              <w:t xml:space="preserve"> model used in meta-regressions with complete description of covariates, including methods used for calculating random effect variance)</w:t>
            </w:r>
            <w:r>
              <w:rPr>
                <w:rFonts w:cs="Arial"/>
                <w:color w:val="000000"/>
              </w:rPr>
              <w:t>, and assessment of assumptions of the analyses.</w:t>
            </w:r>
            <w:r w:rsidR="005D1EF4">
              <w:rPr>
                <w:rFonts w:cs="Arial"/>
                <w:color w:val="000000"/>
              </w:rPr>
              <w:t xml:space="preserve"> </w:t>
            </w:r>
            <w:r>
              <w:rPr>
                <w:rFonts w:cs="Arial"/>
                <w:color w:val="000000"/>
              </w:rPr>
              <w:t>Describe</w:t>
            </w:r>
            <w:r w:rsidRPr="002E45FE">
              <w:rPr>
                <w:rFonts w:cs="Arial"/>
                <w:color w:val="000000"/>
              </w:rPr>
              <w:t xml:space="preserve"> model selection</w:t>
            </w:r>
            <w:r>
              <w:rPr>
                <w:rFonts w:cs="Arial"/>
                <w:color w:val="000000"/>
              </w:rPr>
              <w:t xml:space="preserve"> if appropriate, and also types of analysis for publication bias and missing data, </w:t>
            </w:r>
            <w:r w:rsidRPr="002E45FE">
              <w:rPr>
                <w:rFonts w:cs="Arial"/>
                <w:color w:val="000000"/>
              </w:rPr>
              <w:t xml:space="preserve">if </w:t>
            </w:r>
            <w:r>
              <w:rPr>
                <w:rFonts w:cs="Arial"/>
                <w:color w:val="000000"/>
              </w:rPr>
              <w:t>applicable</w:t>
            </w:r>
            <w:r w:rsidR="005E46E6">
              <w:rPr>
                <w:rFonts w:cs="Arial"/>
                <w:color w:val="000000"/>
              </w:rPr>
              <w:t xml:space="preserve">. </w:t>
            </w:r>
            <w:r w:rsidR="005E46E6" w:rsidRPr="002E45FE">
              <w:rPr>
                <w:rFonts w:cs="Arial"/>
                <w:color w:val="000000"/>
              </w:rPr>
              <w:t>Identify software used</w:t>
            </w:r>
            <w:r w:rsidR="005E46E6">
              <w:rPr>
                <w:rFonts w:cs="Arial"/>
                <w:color w:val="000000"/>
              </w:rPr>
              <w:t xml:space="preserve"> for all analyses  </w:t>
            </w:r>
          </w:p>
        </w:tc>
      </w:tr>
      <w:tr w:rsidR="00C13296" w14:paraId="432AAF20" w14:textId="77777777" w:rsidTr="00C13296">
        <w:tc>
          <w:tcPr>
            <w:tcW w:w="1816" w:type="dxa"/>
          </w:tcPr>
          <w:p w14:paraId="66DDC0F7" w14:textId="3902F297" w:rsidR="00C13296" w:rsidRDefault="00C13296" w:rsidP="00932808">
            <w:pPr>
              <w:pStyle w:val="NoSpacing"/>
              <w:rPr>
                <w:rFonts w:cs="Arial"/>
                <w:color w:val="000000"/>
              </w:rPr>
            </w:pPr>
            <w:r w:rsidRPr="002E45FE">
              <w:rPr>
                <w:rFonts w:cs="Arial"/>
                <w:color w:val="000000"/>
              </w:rPr>
              <w:t>Code</w:t>
            </w:r>
          </w:p>
        </w:tc>
        <w:tc>
          <w:tcPr>
            <w:tcW w:w="7112" w:type="dxa"/>
          </w:tcPr>
          <w:p w14:paraId="6440C3B5" w14:textId="2BC13C5F" w:rsidR="00C13296" w:rsidRDefault="00C13296" w:rsidP="00B612A1">
            <w:pPr>
              <w:pStyle w:val="NoSpacing"/>
              <w:rPr>
                <w:rFonts w:cs="Arial"/>
                <w:color w:val="000000"/>
              </w:rPr>
            </w:pPr>
            <w:r w:rsidRPr="002E45FE">
              <w:rPr>
                <w:rFonts w:cs="Arial"/>
                <w:color w:val="000000"/>
              </w:rPr>
              <w:t>Describe full model</w:t>
            </w:r>
            <w:r>
              <w:rPr>
                <w:rFonts w:cs="Arial"/>
                <w:color w:val="000000"/>
              </w:rPr>
              <w:t xml:space="preserve"> specification and provide code</w:t>
            </w:r>
            <w:r w:rsidR="00B612A1">
              <w:rPr>
                <w:rFonts w:cs="Arial"/>
                <w:color w:val="000000"/>
              </w:rPr>
              <w:t xml:space="preserve"> or fully specify choices if software package with GUI is used (with citation)</w:t>
            </w:r>
            <w:r>
              <w:rPr>
                <w:rFonts w:cs="Arial"/>
                <w:color w:val="000000"/>
              </w:rPr>
              <w:t xml:space="preserve"> </w:t>
            </w:r>
          </w:p>
        </w:tc>
      </w:tr>
      <w:tr w:rsidR="00C13296" w14:paraId="73B3ED09" w14:textId="77777777" w:rsidTr="00C13296">
        <w:tc>
          <w:tcPr>
            <w:tcW w:w="1816" w:type="dxa"/>
          </w:tcPr>
          <w:p w14:paraId="6CD398DA" w14:textId="38F5B447" w:rsidR="00C13296" w:rsidRDefault="00C13296" w:rsidP="00932808">
            <w:pPr>
              <w:pStyle w:val="NoSpacing"/>
              <w:rPr>
                <w:rFonts w:cs="Arial"/>
                <w:color w:val="000000"/>
              </w:rPr>
            </w:pPr>
            <w:r w:rsidRPr="002E45FE">
              <w:rPr>
                <w:rFonts w:cs="Arial"/>
                <w:color w:val="000000"/>
              </w:rPr>
              <w:t>Non-independence among study outcomes</w:t>
            </w:r>
          </w:p>
        </w:tc>
        <w:tc>
          <w:tcPr>
            <w:tcW w:w="7112" w:type="dxa"/>
          </w:tcPr>
          <w:p w14:paraId="0C9BD6AA" w14:textId="4511D246" w:rsidR="00C13296" w:rsidRDefault="00C13296" w:rsidP="00932808">
            <w:pPr>
              <w:pStyle w:val="NoSpacing"/>
              <w:rPr>
                <w:rFonts w:cs="Arial"/>
                <w:color w:val="000000"/>
              </w:rPr>
            </w:pPr>
            <w:r w:rsidRPr="002E45FE">
              <w:rPr>
                <w:rFonts w:cs="Arial"/>
                <w:color w:val="000000"/>
              </w:rPr>
              <w:t>Discuss possible sources of non-independence within and among studies and how they were handled (e.g., phylogenetic, time series, multiple analyses of the same database, same control group for multiple comparisons).</w:t>
            </w:r>
          </w:p>
        </w:tc>
      </w:tr>
      <w:tr w:rsidR="00C13296" w14:paraId="0CE83C60" w14:textId="77777777" w:rsidTr="00C13296">
        <w:tc>
          <w:tcPr>
            <w:tcW w:w="1816" w:type="dxa"/>
          </w:tcPr>
          <w:p w14:paraId="3F76F46B" w14:textId="57BC9009" w:rsidR="00C13296" w:rsidRDefault="00C13296" w:rsidP="00932808">
            <w:pPr>
              <w:pStyle w:val="NoSpacing"/>
              <w:rPr>
                <w:rFonts w:cs="Arial"/>
                <w:color w:val="000000"/>
              </w:rPr>
            </w:pPr>
            <w:r w:rsidRPr="002E45FE">
              <w:rPr>
                <w:rFonts w:cs="Arial"/>
                <w:color w:val="000000"/>
              </w:rPr>
              <w:t>Other aspects of analyses</w:t>
            </w:r>
          </w:p>
        </w:tc>
        <w:tc>
          <w:tcPr>
            <w:tcW w:w="7112" w:type="dxa"/>
          </w:tcPr>
          <w:p w14:paraId="518B8403" w14:textId="506ADB62" w:rsidR="00C13296" w:rsidRDefault="00C13296" w:rsidP="00E7019B">
            <w:pPr>
              <w:pStyle w:val="NoSpacing"/>
              <w:rPr>
                <w:rFonts w:cs="Arial"/>
                <w:color w:val="000000"/>
              </w:rPr>
            </w:pPr>
            <w:r w:rsidRPr="002E45FE">
              <w:rPr>
                <w:rFonts w:cs="Arial"/>
                <w:color w:val="000000"/>
              </w:rPr>
              <w:t>Describe how missing data</w:t>
            </w:r>
            <w:r w:rsidR="00BF5E65">
              <w:rPr>
                <w:rFonts w:cs="Arial"/>
                <w:color w:val="000000"/>
              </w:rPr>
              <w:t xml:space="preserve"> w</w:t>
            </w:r>
            <w:r w:rsidR="00E7019B">
              <w:rPr>
                <w:rFonts w:cs="Arial"/>
                <w:color w:val="000000"/>
              </w:rPr>
              <w:t>ere</w:t>
            </w:r>
            <w:r w:rsidR="00BF5E65">
              <w:rPr>
                <w:rFonts w:cs="Arial"/>
                <w:color w:val="000000"/>
              </w:rPr>
              <w:t xml:space="preserve"> handled</w:t>
            </w:r>
            <w:r w:rsidRPr="002E45FE">
              <w:rPr>
                <w:rFonts w:cs="Arial"/>
                <w:color w:val="000000"/>
              </w:rPr>
              <w:t xml:space="preserve">, </w:t>
            </w:r>
            <w:r w:rsidR="00E31A0D">
              <w:rPr>
                <w:rFonts w:cs="Arial"/>
                <w:color w:val="000000"/>
              </w:rPr>
              <w:t xml:space="preserve">full description of imputation methods if used, </w:t>
            </w:r>
            <w:r w:rsidRPr="002E45FE">
              <w:rPr>
                <w:rFonts w:cs="Arial"/>
                <w:color w:val="000000"/>
              </w:rPr>
              <w:t>sensitivity analysis if used, etc.</w:t>
            </w:r>
            <w:r>
              <w:rPr>
                <w:rFonts w:cs="Arial"/>
                <w:color w:val="000000"/>
              </w:rPr>
              <w:t xml:space="preserve"> </w:t>
            </w:r>
          </w:p>
        </w:tc>
      </w:tr>
      <w:tr w:rsidR="00C13296" w14:paraId="3E33A2A0" w14:textId="77777777" w:rsidTr="00C13296">
        <w:tc>
          <w:tcPr>
            <w:tcW w:w="1816" w:type="dxa"/>
          </w:tcPr>
          <w:p w14:paraId="6CB8CBB5" w14:textId="1436FA33" w:rsidR="00C13296" w:rsidRDefault="00C13296" w:rsidP="00932808">
            <w:pPr>
              <w:pStyle w:val="NoSpacing"/>
              <w:rPr>
                <w:rFonts w:cs="Arial"/>
                <w:color w:val="000000"/>
              </w:rPr>
            </w:pPr>
            <w:r w:rsidRPr="002E45FE">
              <w:rPr>
                <w:rFonts w:cs="Arial"/>
                <w:b/>
                <w:bCs/>
                <w:color w:val="000000"/>
              </w:rPr>
              <w:t>Results</w:t>
            </w:r>
          </w:p>
        </w:tc>
        <w:tc>
          <w:tcPr>
            <w:tcW w:w="7112" w:type="dxa"/>
          </w:tcPr>
          <w:p w14:paraId="086BC5EF" w14:textId="77777777" w:rsidR="00C13296" w:rsidRDefault="00C13296" w:rsidP="00932808">
            <w:pPr>
              <w:pStyle w:val="NoSpacing"/>
              <w:rPr>
                <w:rFonts w:cs="Arial"/>
                <w:color w:val="000000"/>
              </w:rPr>
            </w:pPr>
          </w:p>
        </w:tc>
      </w:tr>
      <w:tr w:rsidR="00C13296" w14:paraId="7D53893C" w14:textId="77777777" w:rsidTr="00C13296">
        <w:tc>
          <w:tcPr>
            <w:tcW w:w="1816" w:type="dxa"/>
          </w:tcPr>
          <w:p w14:paraId="581134A0" w14:textId="1C293B64" w:rsidR="00C13296" w:rsidRDefault="00C13296" w:rsidP="00932808">
            <w:pPr>
              <w:pStyle w:val="NoSpacing"/>
              <w:rPr>
                <w:rFonts w:cs="Arial"/>
                <w:color w:val="000000"/>
              </w:rPr>
            </w:pPr>
            <w:r w:rsidRPr="002E45FE">
              <w:rPr>
                <w:rFonts w:cs="Arial"/>
                <w:color w:val="000000"/>
              </w:rPr>
              <w:t>Results of study selection process</w:t>
            </w:r>
          </w:p>
        </w:tc>
        <w:tc>
          <w:tcPr>
            <w:tcW w:w="7112" w:type="dxa"/>
          </w:tcPr>
          <w:p w14:paraId="271CC48E" w14:textId="0D446FD8" w:rsidR="00C13296" w:rsidRDefault="00C13296" w:rsidP="00A9734C">
            <w:pPr>
              <w:pStyle w:val="NoSpacing"/>
              <w:rPr>
                <w:rFonts w:cs="Arial"/>
                <w:color w:val="000000"/>
              </w:rPr>
            </w:pPr>
            <w:r w:rsidRPr="002E45FE">
              <w:rPr>
                <w:rFonts w:cs="Arial"/>
                <w:color w:val="000000"/>
              </w:rPr>
              <w:t xml:space="preserve">Provide numbers of studies screened and selected/excluded at each stage (with brief </w:t>
            </w:r>
            <w:r w:rsidR="00761E7C">
              <w:rPr>
                <w:rFonts w:cs="Arial"/>
                <w:color w:val="000000"/>
              </w:rPr>
              <w:t>explanation, e.g., ‘wrong field</w:t>
            </w:r>
            <w:r w:rsidR="000625A1">
              <w:rPr>
                <w:rFonts w:cs="Arial"/>
                <w:color w:val="000000"/>
              </w:rPr>
              <w:t>’, ‘non-experimental’</w:t>
            </w:r>
            <w:r w:rsidRPr="002E45FE">
              <w:rPr>
                <w:rFonts w:cs="Arial"/>
                <w:color w:val="000000"/>
              </w:rPr>
              <w:t xml:space="preserve">) and number </w:t>
            </w:r>
            <w:r w:rsidR="000625A1">
              <w:rPr>
                <w:rFonts w:cs="Arial"/>
                <w:color w:val="000000"/>
              </w:rPr>
              <w:t xml:space="preserve">of studies/cases </w:t>
            </w:r>
            <w:r w:rsidRPr="002E45FE">
              <w:rPr>
                <w:rFonts w:cs="Arial"/>
                <w:color w:val="000000"/>
              </w:rPr>
              <w:t>included in final analysis, using</w:t>
            </w:r>
            <w:r w:rsidR="0096081C">
              <w:rPr>
                <w:rStyle w:val="st"/>
              </w:rPr>
              <w:t xml:space="preserve"> Preferred Reporting Items for Systematic Reviews and Meta-Analyses </w:t>
            </w:r>
            <w:r w:rsidR="0096081C">
              <w:rPr>
                <w:rFonts w:cs="Arial"/>
                <w:color w:val="000000"/>
              </w:rPr>
              <w:t>(</w:t>
            </w:r>
            <w:r w:rsidRPr="002E45FE">
              <w:rPr>
                <w:rFonts w:cs="Arial"/>
                <w:color w:val="000000"/>
              </w:rPr>
              <w:t>PRISMA</w:t>
            </w:r>
            <w:r w:rsidR="0096081C">
              <w:rPr>
                <w:rFonts w:cs="Arial"/>
                <w:color w:val="000000"/>
              </w:rPr>
              <w:t>)</w:t>
            </w:r>
            <w:r w:rsidRPr="002E45FE">
              <w:rPr>
                <w:rFonts w:cs="Arial"/>
                <w:color w:val="000000"/>
              </w:rPr>
              <w:t xml:space="preserve">-like </w:t>
            </w:r>
            <w:r w:rsidR="003713FC">
              <w:rPr>
                <w:rFonts w:cs="Arial"/>
                <w:color w:val="000000"/>
              </w:rPr>
              <w:t>flow</w:t>
            </w:r>
            <w:r w:rsidRPr="002E45FE">
              <w:rPr>
                <w:rFonts w:cs="Arial"/>
                <w:color w:val="000000"/>
              </w:rPr>
              <w:t>chart</w:t>
            </w:r>
            <w:r>
              <w:rPr>
                <w:rFonts w:cs="Arial"/>
                <w:color w:val="000000"/>
              </w:rPr>
              <w:t xml:space="preserve"> </w:t>
            </w:r>
            <w:r w:rsidR="0096081C">
              <w:rPr>
                <w:rFonts w:cs="Arial"/>
                <w:color w:val="000000"/>
              </w:rPr>
              <w:t>(</w:t>
            </w:r>
            <w:r w:rsidR="0096081C" w:rsidRPr="0096081C">
              <w:rPr>
                <w:rFonts w:cs="Arial"/>
                <w:color w:val="000000"/>
              </w:rPr>
              <w:t>www.prisma-statement.org</w:t>
            </w:r>
            <w:r w:rsidR="0096081C">
              <w:rPr>
                <w:rFonts w:cs="Arial"/>
                <w:color w:val="000000"/>
              </w:rPr>
              <w:t>)</w:t>
            </w:r>
          </w:p>
        </w:tc>
      </w:tr>
      <w:tr w:rsidR="00C13296" w14:paraId="232E0ECC" w14:textId="77777777" w:rsidTr="00C13296">
        <w:tc>
          <w:tcPr>
            <w:tcW w:w="1816" w:type="dxa"/>
          </w:tcPr>
          <w:p w14:paraId="31B0D671" w14:textId="21B83B4C" w:rsidR="00C13296" w:rsidRDefault="00C13296" w:rsidP="00932808">
            <w:pPr>
              <w:pStyle w:val="NoSpacing"/>
              <w:rPr>
                <w:rFonts w:cs="Arial"/>
                <w:color w:val="000000"/>
              </w:rPr>
            </w:pPr>
            <w:r w:rsidRPr="002E45FE">
              <w:rPr>
                <w:rFonts w:cs="Arial"/>
                <w:color w:val="000000"/>
              </w:rPr>
              <w:t>Quantitative synthesis results</w:t>
            </w:r>
          </w:p>
        </w:tc>
        <w:tc>
          <w:tcPr>
            <w:tcW w:w="7112" w:type="dxa"/>
          </w:tcPr>
          <w:p w14:paraId="681F6D7D" w14:textId="5C4461B8" w:rsidR="003713FC" w:rsidRDefault="000625A1" w:rsidP="005E46E6">
            <w:pPr>
              <w:pStyle w:val="NoSpacing"/>
              <w:rPr>
                <w:rFonts w:cs="Arial"/>
                <w:color w:val="000000"/>
              </w:rPr>
            </w:pPr>
            <w:r>
              <w:rPr>
                <w:rFonts w:cs="Arial"/>
                <w:color w:val="000000"/>
              </w:rPr>
              <w:t xml:space="preserve">Summarize and synthesize results across studies, including central tendencies, regression coefficients and heterogeneity as appropriate, </w:t>
            </w:r>
            <w:r w:rsidR="00C13296" w:rsidRPr="002E45FE">
              <w:rPr>
                <w:rFonts w:cs="Arial"/>
                <w:color w:val="000000"/>
              </w:rPr>
              <w:t xml:space="preserve"> specifying confidence</w:t>
            </w:r>
            <w:r w:rsidR="00E81DFE">
              <w:rPr>
                <w:rFonts w:cs="Arial"/>
                <w:color w:val="000000"/>
              </w:rPr>
              <w:t>/credible</w:t>
            </w:r>
            <w:r w:rsidR="00C13296" w:rsidRPr="002E45FE">
              <w:rPr>
                <w:rFonts w:cs="Arial"/>
                <w:color w:val="000000"/>
              </w:rPr>
              <w:t xml:space="preserve"> intervals (e.g. 95%, 99%) around means and how they were calculated, number of studies included for each meta-analysis or component (e.g. subgroups), evaluation of heterogeneity with statistics reported (e.g. Q, I</w:t>
            </w:r>
            <w:r w:rsidR="00C13296" w:rsidRPr="002E45FE">
              <w:rPr>
                <w:rFonts w:cs="Arial"/>
                <w:color w:val="000000"/>
                <w:vertAlign w:val="superscript"/>
              </w:rPr>
              <w:t>2</w:t>
            </w:r>
            <w:r w:rsidR="00C13296" w:rsidRPr="002E45FE">
              <w:rPr>
                <w:rFonts w:cs="Arial"/>
                <w:color w:val="000000"/>
              </w:rPr>
              <w:t>), results of sensitivity or other analyses</w:t>
            </w:r>
            <w:r w:rsidR="005E46E6">
              <w:rPr>
                <w:rFonts w:cs="Arial"/>
                <w:color w:val="000000"/>
              </w:rPr>
              <w:t xml:space="preserve"> </w:t>
            </w:r>
            <w:r w:rsidR="003713FC">
              <w:rPr>
                <w:rFonts w:cs="Arial"/>
                <w:color w:val="000000"/>
              </w:rPr>
              <w:t xml:space="preserve">(e.g., excluding a study with a large effect size) </w:t>
            </w:r>
            <w:r w:rsidR="003713FC" w:rsidRPr="002E45FE">
              <w:rPr>
                <w:rFonts w:cs="Arial"/>
                <w:color w:val="000000"/>
              </w:rPr>
              <w:t>or other analyses</w:t>
            </w:r>
            <w:r w:rsidR="003713FC">
              <w:rPr>
                <w:rFonts w:cs="Arial"/>
                <w:color w:val="000000"/>
              </w:rPr>
              <w:t xml:space="preserve"> (e.g., analysis for detecting publication bias and/or correcting for publication bias</w:t>
            </w:r>
            <w:r w:rsidR="003713FC" w:rsidRPr="002E45FE">
              <w:rPr>
                <w:rFonts w:cs="Arial"/>
                <w:color w:val="000000"/>
              </w:rPr>
              <w:t>.</w:t>
            </w:r>
          </w:p>
        </w:tc>
      </w:tr>
      <w:tr w:rsidR="00C13296" w14:paraId="39E719F2" w14:textId="77777777" w:rsidTr="00C13296">
        <w:tc>
          <w:tcPr>
            <w:tcW w:w="1816" w:type="dxa"/>
          </w:tcPr>
          <w:p w14:paraId="6E0990F4" w14:textId="083C0DFF" w:rsidR="00C13296" w:rsidRDefault="00C13296" w:rsidP="00932808">
            <w:pPr>
              <w:pStyle w:val="NoSpacing"/>
              <w:rPr>
                <w:rFonts w:cs="Arial"/>
                <w:color w:val="000000"/>
              </w:rPr>
            </w:pPr>
            <w:r w:rsidRPr="002E45FE">
              <w:rPr>
                <w:rFonts w:cs="Arial"/>
                <w:color w:val="000000"/>
              </w:rPr>
              <w:t>Qualitative synthesis results</w:t>
            </w:r>
          </w:p>
        </w:tc>
        <w:tc>
          <w:tcPr>
            <w:tcW w:w="7112" w:type="dxa"/>
          </w:tcPr>
          <w:p w14:paraId="000AC952" w14:textId="2C32BDE8" w:rsidR="00C13296" w:rsidRDefault="00C13296" w:rsidP="000625A1">
            <w:pPr>
              <w:pStyle w:val="NoSpacing"/>
              <w:rPr>
                <w:rFonts w:cs="Arial"/>
                <w:color w:val="000000"/>
              </w:rPr>
            </w:pPr>
            <w:r w:rsidRPr="002E45FE">
              <w:rPr>
                <w:rFonts w:cs="Arial"/>
                <w:color w:val="000000"/>
              </w:rPr>
              <w:t>Summarize and synthesize results across studies</w:t>
            </w:r>
            <w:r w:rsidR="000625A1">
              <w:rPr>
                <w:rFonts w:cs="Arial"/>
                <w:color w:val="000000"/>
              </w:rPr>
              <w:t>; for systematic reviews without meta-analyses, present full categorization and evaluation of the literature and identify areas in which information (original research or published outcomes) is missing</w:t>
            </w:r>
          </w:p>
        </w:tc>
      </w:tr>
      <w:tr w:rsidR="00C13296" w14:paraId="73988FA7" w14:textId="77777777" w:rsidTr="00C13296">
        <w:tc>
          <w:tcPr>
            <w:tcW w:w="1816" w:type="dxa"/>
          </w:tcPr>
          <w:p w14:paraId="1D2B8CAD" w14:textId="0A986662" w:rsidR="00C13296" w:rsidRDefault="00C13296" w:rsidP="00932808">
            <w:pPr>
              <w:pStyle w:val="NoSpacing"/>
              <w:rPr>
                <w:rFonts w:cs="Arial"/>
                <w:color w:val="000000"/>
              </w:rPr>
            </w:pPr>
            <w:r w:rsidRPr="002E45FE">
              <w:rPr>
                <w:rFonts w:cs="Arial"/>
                <w:b/>
                <w:bCs/>
                <w:color w:val="000000"/>
              </w:rPr>
              <w:t>Discussion</w:t>
            </w:r>
          </w:p>
        </w:tc>
        <w:tc>
          <w:tcPr>
            <w:tcW w:w="7112" w:type="dxa"/>
          </w:tcPr>
          <w:p w14:paraId="2AC077AE" w14:textId="77777777" w:rsidR="00C13296" w:rsidRDefault="00C13296" w:rsidP="00932808">
            <w:pPr>
              <w:pStyle w:val="NoSpacing"/>
              <w:rPr>
                <w:rFonts w:cs="Arial"/>
                <w:color w:val="000000"/>
              </w:rPr>
            </w:pPr>
          </w:p>
        </w:tc>
      </w:tr>
      <w:tr w:rsidR="00C13296" w14:paraId="5226666C" w14:textId="77777777" w:rsidTr="00C13296">
        <w:tc>
          <w:tcPr>
            <w:tcW w:w="1816" w:type="dxa"/>
          </w:tcPr>
          <w:p w14:paraId="2E9ECBD2" w14:textId="139C7C06" w:rsidR="00C13296" w:rsidRDefault="00C13296" w:rsidP="00932808">
            <w:pPr>
              <w:pStyle w:val="NoSpacing"/>
              <w:rPr>
                <w:rFonts w:cs="Arial"/>
                <w:color w:val="000000"/>
              </w:rPr>
            </w:pPr>
            <w:r w:rsidRPr="002E45FE">
              <w:rPr>
                <w:rFonts w:cs="Arial"/>
                <w:color w:val="000000"/>
              </w:rPr>
              <w:t>Main findings</w:t>
            </w:r>
          </w:p>
        </w:tc>
        <w:tc>
          <w:tcPr>
            <w:tcW w:w="7112" w:type="dxa"/>
          </w:tcPr>
          <w:p w14:paraId="1CFE14A7" w14:textId="754EA20C" w:rsidR="00C13296" w:rsidRDefault="00C13296" w:rsidP="00932808">
            <w:pPr>
              <w:pStyle w:val="NoSpacing"/>
              <w:rPr>
                <w:rFonts w:cs="Arial"/>
                <w:color w:val="000000"/>
              </w:rPr>
            </w:pPr>
            <w:r w:rsidRPr="002E45FE">
              <w:rPr>
                <w:rFonts w:cs="Arial"/>
                <w:color w:val="000000"/>
              </w:rPr>
              <w:t>Evaluate and interpret the strength of evidence for the outcomes tested, including heterogeneity and contribution of covariates</w:t>
            </w:r>
          </w:p>
        </w:tc>
      </w:tr>
      <w:tr w:rsidR="00C13296" w14:paraId="0ECD3666" w14:textId="77777777" w:rsidTr="00C13296">
        <w:tc>
          <w:tcPr>
            <w:tcW w:w="1816" w:type="dxa"/>
          </w:tcPr>
          <w:p w14:paraId="5781CDA5" w14:textId="64AB99EF" w:rsidR="00C13296" w:rsidRDefault="00C13296" w:rsidP="00932808">
            <w:pPr>
              <w:pStyle w:val="NoSpacing"/>
              <w:rPr>
                <w:rFonts w:cs="Arial"/>
                <w:color w:val="000000"/>
              </w:rPr>
            </w:pPr>
            <w:r w:rsidRPr="002E45FE">
              <w:rPr>
                <w:rFonts w:cs="Arial"/>
                <w:color w:val="000000"/>
              </w:rPr>
              <w:t>Possible biases</w:t>
            </w:r>
          </w:p>
        </w:tc>
        <w:tc>
          <w:tcPr>
            <w:tcW w:w="7112" w:type="dxa"/>
          </w:tcPr>
          <w:p w14:paraId="29BB12C7" w14:textId="263D59BD" w:rsidR="00C13296" w:rsidRDefault="00C13296" w:rsidP="00932808">
            <w:pPr>
              <w:pStyle w:val="NoSpacing"/>
              <w:rPr>
                <w:rFonts w:cs="Arial"/>
                <w:color w:val="000000"/>
              </w:rPr>
            </w:pPr>
            <w:r w:rsidRPr="002E45FE">
              <w:rPr>
                <w:rFonts w:cs="Arial"/>
                <w:color w:val="000000"/>
              </w:rPr>
              <w:t>Evaluate and interpret potential sources and consequences of bias (e.g. publication bias, research bias in choice of systems studied)</w:t>
            </w:r>
          </w:p>
        </w:tc>
      </w:tr>
    </w:tbl>
    <w:p w14:paraId="6B153657" w14:textId="77777777" w:rsidR="00C13296" w:rsidRDefault="00C13296" w:rsidP="00932808">
      <w:pPr>
        <w:pStyle w:val="NoSpacing"/>
        <w:rPr>
          <w:rFonts w:cs="Arial"/>
          <w:color w:val="000000"/>
        </w:rPr>
      </w:pPr>
    </w:p>
    <w:p w14:paraId="27D28D82" w14:textId="77777777" w:rsidR="00C13296" w:rsidRDefault="00C13296" w:rsidP="00932808">
      <w:pPr>
        <w:pStyle w:val="NoSpacing"/>
        <w:rPr>
          <w:rFonts w:cs="Arial"/>
          <w:color w:val="000000"/>
        </w:rPr>
      </w:pPr>
    </w:p>
    <w:p w14:paraId="538B8F43" w14:textId="77777777" w:rsidR="00C13296" w:rsidRDefault="00C13296" w:rsidP="00932808">
      <w:pPr>
        <w:pStyle w:val="NoSpacing"/>
        <w:rPr>
          <w:rFonts w:cs="Arial"/>
          <w:color w:val="000000"/>
        </w:rPr>
      </w:pPr>
    </w:p>
    <w:p w14:paraId="2C03F1C8" w14:textId="77777777" w:rsidR="00C13296" w:rsidRDefault="00C13296" w:rsidP="00932808">
      <w:pPr>
        <w:pStyle w:val="NoSpacing"/>
        <w:rPr>
          <w:rFonts w:cs="Arial"/>
          <w:color w:val="000000"/>
        </w:rPr>
      </w:pPr>
    </w:p>
    <w:p w14:paraId="339286E9" w14:textId="77777777" w:rsidR="00D63E9B" w:rsidRDefault="00D63E9B" w:rsidP="00932808">
      <w:pPr>
        <w:pStyle w:val="NoSpacing"/>
        <w:rPr>
          <w:rFonts w:cs="Arial"/>
          <w:color w:val="000000"/>
        </w:rPr>
      </w:pPr>
    </w:p>
    <w:p w14:paraId="21788F40" w14:textId="291C49CA" w:rsidR="002E45FE" w:rsidRPr="002E45FE" w:rsidRDefault="002E45FE" w:rsidP="00932808">
      <w:pPr>
        <w:pStyle w:val="NoSpacing"/>
      </w:pPr>
      <w:r w:rsidRPr="002E45FE">
        <w:br w:type="page"/>
      </w:r>
    </w:p>
    <w:p w14:paraId="1CE76D3D" w14:textId="346D286D" w:rsidR="00D215C2" w:rsidRPr="000245AD" w:rsidRDefault="00D215C2" w:rsidP="00D215C2">
      <w:pPr>
        <w:pStyle w:val="NoSpacing"/>
        <w:rPr>
          <w:sz w:val="32"/>
        </w:rPr>
      </w:pPr>
      <w:r w:rsidRPr="000245AD">
        <w:rPr>
          <w:sz w:val="32"/>
        </w:rPr>
        <w:t xml:space="preserve">Referee/editor checklist </w:t>
      </w:r>
    </w:p>
    <w:p w14:paraId="369812B9" w14:textId="77777777" w:rsidR="000245AD" w:rsidRDefault="000245AD" w:rsidP="00D215C2">
      <w:pPr>
        <w:pStyle w:val="NoSpacing"/>
        <w:rPr>
          <w:sz w:val="24"/>
        </w:rPr>
      </w:pPr>
    </w:p>
    <w:p w14:paraId="26607AE0" w14:textId="7E927FAF" w:rsidR="00C13296" w:rsidRDefault="00C13296" w:rsidP="00D215C2">
      <w:pPr>
        <w:pStyle w:val="NoSpacing"/>
        <w:rPr>
          <w:sz w:val="24"/>
        </w:rPr>
      </w:pPr>
      <w:r>
        <w:rPr>
          <w:sz w:val="24"/>
        </w:rPr>
        <w:t>Note the checklists below are identical to the author checklists included above, except that the referee checklists include a column in which referees assess compliance with each item.</w:t>
      </w:r>
    </w:p>
    <w:p w14:paraId="5E569ABF" w14:textId="77777777" w:rsidR="00C13296" w:rsidRDefault="00C13296" w:rsidP="00D215C2">
      <w:pPr>
        <w:pStyle w:val="NoSpacing"/>
        <w:rPr>
          <w:sz w:val="24"/>
        </w:rPr>
      </w:pPr>
    </w:p>
    <w:p w14:paraId="75568FF4" w14:textId="77777777" w:rsidR="00D215C2" w:rsidRDefault="00D215C2" w:rsidP="00D215C2">
      <w:pPr>
        <w:pStyle w:val="NoSpacing"/>
        <w:rPr>
          <w:sz w:val="24"/>
        </w:rPr>
      </w:pPr>
      <w:r w:rsidRPr="0060260A">
        <w:rPr>
          <w:sz w:val="24"/>
        </w:rPr>
        <w:t>Individual questions can be adopted as appropriate for the journal in questions.</w:t>
      </w:r>
    </w:p>
    <w:p w14:paraId="14DD78D5" w14:textId="64C171F0" w:rsidR="00D215C2" w:rsidRDefault="00002AAB" w:rsidP="00D215C2">
      <w:pPr>
        <w:pStyle w:val="NoSpacing"/>
        <w:rPr>
          <w:sz w:val="24"/>
        </w:rPr>
      </w:pPr>
      <w:r>
        <w:rPr>
          <w:sz w:val="24"/>
        </w:rPr>
        <w:t xml:space="preserve">Referee and editor </w:t>
      </w:r>
      <w:r w:rsidR="00D215C2">
        <w:rPr>
          <w:sz w:val="24"/>
        </w:rPr>
        <w:t xml:space="preserve">checklist questions can be used in multiple ways. </w:t>
      </w:r>
      <w:r>
        <w:rPr>
          <w:sz w:val="24"/>
        </w:rPr>
        <w:t>Non-</w:t>
      </w:r>
      <w:r w:rsidR="00D215C2">
        <w:rPr>
          <w:sz w:val="24"/>
        </w:rPr>
        <w:t>mutually exclusive options include:</w:t>
      </w:r>
    </w:p>
    <w:p w14:paraId="0F713A28" w14:textId="77777777" w:rsidR="00D215C2" w:rsidRDefault="00D215C2" w:rsidP="00D215C2">
      <w:pPr>
        <w:pStyle w:val="NoSpacing"/>
        <w:rPr>
          <w:sz w:val="24"/>
        </w:rPr>
      </w:pPr>
    </w:p>
    <w:p w14:paraId="05D0BB8B" w14:textId="40D43E3D" w:rsidR="00D215C2" w:rsidRDefault="00D215C2" w:rsidP="003B3ABE">
      <w:pPr>
        <w:pStyle w:val="NoSpacing"/>
        <w:ind w:left="270" w:hanging="270"/>
        <w:rPr>
          <w:sz w:val="24"/>
        </w:rPr>
      </w:pPr>
      <w:r>
        <w:rPr>
          <w:sz w:val="24"/>
        </w:rPr>
        <w:t xml:space="preserve">a. Presenting them as a component of </w:t>
      </w:r>
      <w:r w:rsidR="00002AAB">
        <w:rPr>
          <w:sz w:val="24"/>
        </w:rPr>
        <w:t>orientation materials for new editors</w:t>
      </w:r>
    </w:p>
    <w:p w14:paraId="33B78103" w14:textId="33CCABEA" w:rsidR="00D215C2" w:rsidRDefault="00D215C2" w:rsidP="003B3ABE">
      <w:pPr>
        <w:pStyle w:val="NoSpacing"/>
        <w:ind w:left="270" w:hanging="270"/>
        <w:rPr>
          <w:sz w:val="24"/>
        </w:rPr>
      </w:pPr>
      <w:r>
        <w:rPr>
          <w:sz w:val="24"/>
        </w:rPr>
        <w:t xml:space="preserve">b. </w:t>
      </w:r>
      <w:r w:rsidR="00002AAB">
        <w:rPr>
          <w:sz w:val="24"/>
        </w:rPr>
        <w:t>Providing a link to the checklist to reviewers to consult if they so choose</w:t>
      </w:r>
    </w:p>
    <w:p w14:paraId="21DD2ECD" w14:textId="579FD10F" w:rsidR="00D215C2" w:rsidRDefault="00D215C2" w:rsidP="003B3ABE">
      <w:pPr>
        <w:pStyle w:val="NoSpacing"/>
        <w:ind w:left="270" w:hanging="270"/>
        <w:rPr>
          <w:sz w:val="24"/>
        </w:rPr>
      </w:pPr>
      <w:r>
        <w:rPr>
          <w:sz w:val="24"/>
        </w:rPr>
        <w:t xml:space="preserve">c. Requesting that </w:t>
      </w:r>
      <w:r w:rsidR="00002AAB">
        <w:rPr>
          <w:sz w:val="24"/>
        </w:rPr>
        <w:t>reviewers use the checklist as a guide during their review process</w:t>
      </w:r>
    </w:p>
    <w:p w14:paraId="3D5938BA" w14:textId="1EDAD6E2" w:rsidR="00D215C2" w:rsidRDefault="00D215C2" w:rsidP="003B3ABE">
      <w:pPr>
        <w:pStyle w:val="NoSpacing"/>
        <w:ind w:left="270" w:hanging="270"/>
        <w:rPr>
          <w:sz w:val="24"/>
        </w:rPr>
      </w:pPr>
      <w:r>
        <w:rPr>
          <w:sz w:val="24"/>
        </w:rPr>
        <w:t xml:space="preserve">d. Requesting that </w:t>
      </w:r>
      <w:r w:rsidR="00002AAB">
        <w:rPr>
          <w:sz w:val="24"/>
        </w:rPr>
        <w:t xml:space="preserve">reviewers assess compliance of authors with the checklist </w:t>
      </w:r>
    </w:p>
    <w:p w14:paraId="22E211A3" w14:textId="656BEBA1" w:rsidR="00D215C2" w:rsidRDefault="003B3ABE" w:rsidP="003B3ABE">
      <w:pPr>
        <w:pStyle w:val="NoSpacing"/>
        <w:ind w:left="270" w:hanging="270"/>
        <w:rPr>
          <w:sz w:val="24"/>
        </w:rPr>
      </w:pPr>
      <w:r>
        <w:rPr>
          <w:sz w:val="24"/>
        </w:rPr>
        <w:t>e. Providing the reviewers with the authors’ completed checklist to allow reviewers to assess author compliance</w:t>
      </w:r>
    </w:p>
    <w:p w14:paraId="7558FAFC" w14:textId="77777777" w:rsidR="00D215C2" w:rsidRPr="0060260A" w:rsidRDefault="00D215C2" w:rsidP="00D215C2">
      <w:pPr>
        <w:pStyle w:val="NoSpacing"/>
        <w:rPr>
          <w:sz w:val="24"/>
        </w:rPr>
      </w:pPr>
    </w:p>
    <w:p w14:paraId="7F1F5564" w14:textId="77777777" w:rsidR="00046C6A" w:rsidRDefault="00046C6A" w:rsidP="00AC1F46">
      <w:pPr>
        <w:pStyle w:val="NoSpacing"/>
        <w:ind w:left="2430" w:hanging="2430"/>
      </w:pPr>
    </w:p>
    <w:p w14:paraId="701BD968" w14:textId="77777777" w:rsidR="00046C6A" w:rsidRDefault="00046C6A" w:rsidP="00AC1F46">
      <w:pPr>
        <w:pStyle w:val="NoSpacing"/>
        <w:ind w:left="2430" w:hanging="2430"/>
      </w:pPr>
    </w:p>
    <w:p w14:paraId="71296CF5" w14:textId="20ACD5A3" w:rsidR="00C13296" w:rsidRPr="00A15FFC" w:rsidRDefault="00C13296" w:rsidP="00C13296">
      <w:pPr>
        <w:pStyle w:val="NoSpacing"/>
        <w:rPr>
          <w:sz w:val="28"/>
        </w:rPr>
      </w:pPr>
      <w:r w:rsidRPr="00A15FFC">
        <w:rPr>
          <w:sz w:val="28"/>
        </w:rPr>
        <w:t>Basic checklist for empirical studies</w:t>
      </w:r>
      <w:r w:rsidR="005D1EF4">
        <w:rPr>
          <w:sz w:val="28"/>
        </w:rPr>
        <w:t xml:space="preserve"> (with compliance assessment options)</w:t>
      </w:r>
      <w:r w:rsidRPr="00A15FFC">
        <w:rPr>
          <w:sz w:val="28"/>
        </w:rPr>
        <w:t>:</w:t>
      </w:r>
    </w:p>
    <w:p w14:paraId="5511D027" w14:textId="77777777" w:rsidR="0066059D" w:rsidRPr="00CA0820" w:rsidRDefault="0066059D" w:rsidP="00046C6A">
      <w:pPr>
        <w:pStyle w:val="NoSpacing"/>
      </w:pPr>
    </w:p>
    <w:tbl>
      <w:tblPr>
        <w:tblStyle w:val="TableGrid"/>
        <w:tblW w:w="9468" w:type="dxa"/>
        <w:tblLayout w:type="fixed"/>
        <w:tblLook w:val="04A0" w:firstRow="1" w:lastRow="0" w:firstColumn="1" w:lastColumn="0" w:noHBand="0" w:noVBand="1"/>
      </w:tblPr>
      <w:tblGrid>
        <w:gridCol w:w="1516"/>
        <w:gridCol w:w="5252"/>
        <w:gridCol w:w="1350"/>
        <w:gridCol w:w="1350"/>
      </w:tblGrid>
      <w:tr w:rsidR="00176CCD" w14:paraId="2669888D" w14:textId="77777777" w:rsidTr="00176CCD">
        <w:tc>
          <w:tcPr>
            <w:tcW w:w="1516" w:type="dxa"/>
          </w:tcPr>
          <w:p w14:paraId="79EB8306" w14:textId="77777777" w:rsidR="00176CCD" w:rsidRDefault="00176CCD" w:rsidP="006A4F3E">
            <w:pPr>
              <w:pStyle w:val="NoSpacing"/>
            </w:pPr>
            <w:r>
              <w:t>Category</w:t>
            </w:r>
          </w:p>
        </w:tc>
        <w:tc>
          <w:tcPr>
            <w:tcW w:w="5252" w:type="dxa"/>
          </w:tcPr>
          <w:p w14:paraId="5B0E76B6" w14:textId="77777777" w:rsidR="00176CCD" w:rsidRDefault="00176CCD" w:rsidP="006A4F3E">
            <w:pPr>
              <w:pStyle w:val="NoSpacing"/>
            </w:pPr>
            <w:r>
              <w:t>Description</w:t>
            </w:r>
          </w:p>
        </w:tc>
        <w:tc>
          <w:tcPr>
            <w:tcW w:w="1350" w:type="dxa"/>
          </w:tcPr>
          <w:p w14:paraId="2088CFBB" w14:textId="0CA2EBDE" w:rsidR="00176CCD" w:rsidRDefault="00C13296" w:rsidP="006A4F3E">
            <w:pPr>
              <w:pStyle w:val="NoSpacing"/>
            </w:pPr>
            <w:r>
              <w:t>Referee assessment of compliance</w:t>
            </w:r>
          </w:p>
        </w:tc>
        <w:tc>
          <w:tcPr>
            <w:tcW w:w="1350" w:type="dxa"/>
          </w:tcPr>
          <w:p w14:paraId="54ED15C8" w14:textId="6EA98E94" w:rsidR="00176CCD" w:rsidRDefault="006A5066" w:rsidP="006A4F3E">
            <w:pPr>
              <w:pStyle w:val="NoSpacing"/>
            </w:pPr>
            <w:r>
              <w:t>R</w:t>
            </w:r>
            <w:r w:rsidR="00176CCD">
              <w:t>elevant TOP guideline or badge</w:t>
            </w:r>
          </w:p>
        </w:tc>
      </w:tr>
      <w:tr w:rsidR="00176CCD" w14:paraId="47D01912" w14:textId="77777777" w:rsidTr="00176CCD">
        <w:tc>
          <w:tcPr>
            <w:tcW w:w="1516" w:type="dxa"/>
          </w:tcPr>
          <w:p w14:paraId="39A85C78" w14:textId="77777777" w:rsidR="00176CCD" w:rsidRPr="00E20CB3" w:rsidRDefault="00176CCD" w:rsidP="006A4F3E">
            <w:pPr>
              <w:pStyle w:val="NoSpacing"/>
              <w:rPr>
                <w:b/>
              </w:rPr>
            </w:pPr>
            <w:r w:rsidRPr="00803D4B">
              <w:rPr>
                <w:b/>
              </w:rPr>
              <w:t>Introduction</w:t>
            </w:r>
          </w:p>
        </w:tc>
        <w:tc>
          <w:tcPr>
            <w:tcW w:w="5252" w:type="dxa"/>
          </w:tcPr>
          <w:p w14:paraId="0AF039DE" w14:textId="77777777" w:rsidR="00176CCD" w:rsidRDefault="00176CCD" w:rsidP="006A4F3E">
            <w:pPr>
              <w:pStyle w:val="NoSpacing"/>
            </w:pPr>
          </w:p>
        </w:tc>
        <w:tc>
          <w:tcPr>
            <w:tcW w:w="1350" w:type="dxa"/>
          </w:tcPr>
          <w:p w14:paraId="049DA729" w14:textId="77777777" w:rsidR="00176CCD" w:rsidRDefault="00176CCD" w:rsidP="006A4F3E">
            <w:pPr>
              <w:pStyle w:val="NoSpacing"/>
            </w:pPr>
          </w:p>
        </w:tc>
        <w:tc>
          <w:tcPr>
            <w:tcW w:w="1350" w:type="dxa"/>
          </w:tcPr>
          <w:p w14:paraId="3CE8BE0F" w14:textId="3B96007E" w:rsidR="00176CCD" w:rsidRDefault="00176CCD" w:rsidP="006A4F3E">
            <w:pPr>
              <w:pStyle w:val="NoSpacing"/>
            </w:pPr>
          </w:p>
        </w:tc>
      </w:tr>
      <w:tr w:rsidR="00176CCD" w14:paraId="55EECC7C" w14:textId="77777777" w:rsidTr="00176CCD">
        <w:tc>
          <w:tcPr>
            <w:tcW w:w="1516" w:type="dxa"/>
          </w:tcPr>
          <w:p w14:paraId="155E964B" w14:textId="77777777" w:rsidR="00176CCD" w:rsidRPr="00E20CB3" w:rsidRDefault="00176CCD" w:rsidP="006A4F3E">
            <w:pPr>
              <w:pStyle w:val="NoSpacing"/>
              <w:rPr>
                <w:b/>
              </w:rPr>
            </w:pPr>
            <w:r>
              <w:t>Study purpose</w:t>
            </w:r>
          </w:p>
        </w:tc>
        <w:tc>
          <w:tcPr>
            <w:tcW w:w="5252" w:type="dxa"/>
          </w:tcPr>
          <w:p w14:paraId="68B86B0C" w14:textId="77E87932" w:rsidR="00176CCD" w:rsidRDefault="005D1EF4" w:rsidP="006A4F3E">
            <w:pPr>
              <w:pStyle w:val="NoSpacing"/>
            </w:pPr>
            <w:r>
              <w:t xml:space="preserve">State the original purpose for which the study was conducted and data were gathered  </w:t>
            </w:r>
          </w:p>
        </w:tc>
        <w:tc>
          <w:tcPr>
            <w:tcW w:w="1350" w:type="dxa"/>
          </w:tcPr>
          <w:p w14:paraId="5B3BD7FE" w14:textId="0F3AF422" w:rsidR="00176CCD" w:rsidRDefault="00176CCD" w:rsidP="006A4F3E">
            <w:pPr>
              <w:pStyle w:val="NoSpacing"/>
            </w:pPr>
            <w:r w:rsidRPr="00CA0820">
              <w:t>yes / no / incomplete / not applicable</w:t>
            </w:r>
          </w:p>
        </w:tc>
        <w:tc>
          <w:tcPr>
            <w:tcW w:w="1350" w:type="dxa"/>
          </w:tcPr>
          <w:p w14:paraId="05EFA738" w14:textId="2F228B04" w:rsidR="00176CCD" w:rsidRDefault="00176CCD" w:rsidP="006A4F3E">
            <w:pPr>
              <w:pStyle w:val="NoSpacing"/>
            </w:pPr>
            <w:r>
              <w:t>TOP 5</w:t>
            </w:r>
          </w:p>
        </w:tc>
      </w:tr>
      <w:tr w:rsidR="00176CCD" w14:paraId="22F060BF" w14:textId="77777777" w:rsidTr="00176CCD">
        <w:tc>
          <w:tcPr>
            <w:tcW w:w="1516" w:type="dxa"/>
          </w:tcPr>
          <w:p w14:paraId="45279347" w14:textId="77777777" w:rsidR="00176CCD" w:rsidRPr="00E20CB3" w:rsidRDefault="00176CCD" w:rsidP="006A4F3E">
            <w:pPr>
              <w:pStyle w:val="NoSpacing"/>
              <w:rPr>
                <w:b/>
              </w:rPr>
            </w:pPr>
            <w:r w:rsidRPr="00E20CB3">
              <w:rPr>
                <w:b/>
              </w:rPr>
              <w:t>Methods</w:t>
            </w:r>
          </w:p>
        </w:tc>
        <w:tc>
          <w:tcPr>
            <w:tcW w:w="5252" w:type="dxa"/>
          </w:tcPr>
          <w:p w14:paraId="1A49E9A8" w14:textId="77777777" w:rsidR="00176CCD" w:rsidRDefault="00176CCD" w:rsidP="006A4F3E">
            <w:pPr>
              <w:pStyle w:val="NoSpacing"/>
            </w:pPr>
          </w:p>
        </w:tc>
        <w:tc>
          <w:tcPr>
            <w:tcW w:w="1350" w:type="dxa"/>
          </w:tcPr>
          <w:p w14:paraId="4430F923" w14:textId="77777777" w:rsidR="00176CCD" w:rsidRDefault="00176CCD" w:rsidP="006A4F3E">
            <w:pPr>
              <w:pStyle w:val="NoSpacing"/>
            </w:pPr>
          </w:p>
        </w:tc>
        <w:tc>
          <w:tcPr>
            <w:tcW w:w="1350" w:type="dxa"/>
          </w:tcPr>
          <w:p w14:paraId="209583DC" w14:textId="21DA0650" w:rsidR="00176CCD" w:rsidRDefault="00176CCD" w:rsidP="006A4F3E">
            <w:pPr>
              <w:pStyle w:val="NoSpacing"/>
            </w:pPr>
          </w:p>
        </w:tc>
      </w:tr>
      <w:tr w:rsidR="005D1EF4" w14:paraId="5D66466A" w14:textId="77777777" w:rsidTr="00176CCD">
        <w:tc>
          <w:tcPr>
            <w:tcW w:w="1516" w:type="dxa"/>
          </w:tcPr>
          <w:p w14:paraId="7ABC4059" w14:textId="77777777" w:rsidR="005D1EF4" w:rsidRDefault="005D1EF4" w:rsidP="006A4F3E">
            <w:pPr>
              <w:pStyle w:val="NoSpacing"/>
            </w:pPr>
            <w:r>
              <w:t>Meta-analysis</w:t>
            </w:r>
          </w:p>
        </w:tc>
        <w:tc>
          <w:tcPr>
            <w:tcW w:w="5252" w:type="dxa"/>
          </w:tcPr>
          <w:p w14:paraId="22FD82AE" w14:textId="5C3FA148" w:rsidR="005D1EF4" w:rsidRDefault="005D1EF4" w:rsidP="006A4F3E">
            <w:pPr>
              <w:pStyle w:val="NoSpacing"/>
            </w:pPr>
            <w:r>
              <w:t>If study is a meta-analysis, comply with required components of meta-analysis checklist (see separate checklist)</w:t>
            </w:r>
          </w:p>
        </w:tc>
        <w:tc>
          <w:tcPr>
            <w:tcW w:w="1350" w:type="dxa"/>
          </w:tcPr>
          <w:p w14:paraId="1B1A006A" w14:textId="63B4797E" w:rsidR="005D1EF4" w:rsidRPr="002E45FE" w:rsidRDefault="005D1EF4" w:rsidP="006A4F3E">
            <w:pPr>
              <w:pStyle w:val="NoSpacing"/>
              <w:rPr>
                <w:highlight w:val="yellow"/>
              </w:rPr>
            </w:pPr>
            <w:r w:rsidRPr="00CA0820">
              <w:t>yes / no / incomplete / not applicable</w:t>
            </w:r>
          </w:p>
        </w:tc>
        <w:tc>
          <w:tcPr>
            <w:tcW w:w="1350" w:type="dxa"/>
          </w:tcPr>
          <w:p w14:paraId="728B19B6" w14:textId="40F67D2B" w:rsidR="005D1EF4" w:rsidRDefault="005D1EF4" w:rsidP="006A4F3E">
            <w:pPr>
              <w:pStyle w:val="NoSpacing"/>
            </w:pPr>
            <w:r>
              <w:t>TOP 5</w:t>
            </w:r>
          </w:p>
        </w:tc>
      </w:tr>
      <w:tr w:rsidR="005D1EF4" w14:paraId="199822B2" w14:textId="77777777" w:rsidTr="00176CCD">
        <w:tc>
          <w:tcPr>
            <w:tcW w:w="1516" w:type="dxa"/>
          </w:tcPr>
          <w:p w14:paraId="37A82E8B" w14:textId="4B2CA1A7" w:rsidR="005D1EF4" w:rsidRDefault="005D1EF4" w:rsidP="006A4F3E">
            <w:pPr>
              <w:pStyle w:val="NoSpacing"/>
            </w:pPr>
            <w:r>
              <w:t>Context</w:t>
            </w:r>
          </w:p>
        </w:tc>
        <w:tc>
          <w:tcPr>
            <w:tcW w:w="5252" w:type="dxa"/>
          </w:tcPr>
          <w:p w14:paraId="4A0E62C3" w14:textId="7E5D0AD2" w:rsidR="005D1EF4" w:rsidRDefault="005D1EF4" w:rsidP="006A4F3E">
            <w:pPr>
              <w:pStyle w:val="NoSpacing"/>
            </w:pPr>
            <w:r>
              <w:t>If paper is reporting results from a portion of a larger study, include a statement about the broader scope of the larger study and, if appropriate, indicate other publications from this study</w:t>
            </w:r>
          </w:p>
        </w:tc>
        <w:tc>
          <w:tcPr>
            <w:tcW w:w="1350" w:type="dxa"/>
          </w:tcPr>
          <w:p w14:paraId="2D0E2B5B" w14:textId="054174E7" w:rsidR="005D1EF4" w:rsidRDefault="005D1EF4" w:rsidP="006A4F3E">
            <w:pPr>
              <w:pStyle w:val="NoSpacing"/>
            </w:pPr>
            <w:r w:rsidRPr="00CA0820">
              <w:t>yes / no / incomplete / not applicable</w:t>
            </w:r>
          </w:p>
        </w:tc>
        <w:tc>
          <w:tcPr>
            <w:tcW w:w="1350" w:type="dxa"/>
          </w:tcPr>
          <w:p w14:paraId="24EFABA2" w14:textId="4F8E9C47" w:rsidR="005D1EF4" w:rsidRDefault="005D1EF4" w:rsidP="006A4F3E">
            <w:pPr>
              <w:pStyle w:val="NoSpacing"/>
            </w:pPr>
            <w:r>
              <w:t>TOP 5</w:t>
            </w:r>
          </w:p>
        </w:tc>
      </w:tr>
      <w:tr w:rsidR="005D1EF4" w14:paraId="28BAF167" w14:textId="77777777" w:rsidTr="00176CCD">
        <w:tc>
          <w:tcPr>
            <w:tcW w:w="1516" w:type="dxa"/>
          </w:tcPr>
          <w:p w14:paraId="7C77CD05" w14:textId="77777777" w:rsidR="005D1EF4" w:rsidRDefault="005D1EF4" w:rsidP="006A4F3E">
            <w:pPr>
              <w:pStyle w:val="NoSpacing"/>
            </w:pPr>
            <w:r>
              <w:t>Blinding</w:t>
            </w:r>
          </w:p>
        </w:tc>
        <w:tc>
          <w:tcPr>
            <w:tcW w:w="5252" w:type="dxa"/>
          </w:tcPr>
          <w:p w14:paraId="1B01282A" w14:textId="28C4689C" w:rsidR="005D1EF4" w:rsidRPr="00A30BA9" w:rsidRDefault="005D1EF4" w:rsidP="00A30BA9">
            <w:pPr>
              <w:pStyle w:val="NoSpacing"/>
              <w:rPr>
                <w:b/>
              </w:rPr>
            </w:pPr>
            <w:r>
              <w:t>If possible, data recorders should be blind to the experimental treatment imposed on the subjects when gathering data</w:t>
            </w:r>
            <w:r w:rsidR="00A30BA9">
              <w:t>. Also, report whether or not blinding was implemented.</w:t>
            </w:r>
          </w:p>
        </w:tc>
        <w:tc>
          <w:tcPr>
            <w:tcW w:w="1350" w:type="dxa"/>
          </w:tcPr>
          <w:p w14:paraId="4CE15A8E" w14:textId="44784F03" w:rsidR="005D1EF4" w:rsidRDefault="005D1EF4" w:rsidP="00A15FFC">
            <w:pPr>
              <w:pStyle w:val="NoSpacing"/>
            </w:pPr>
            <w:r w:rsidRPr="00CA0820">
              <w:t xml:space="preserve">yes / no / </w:t>
            </w:r>
            <w:r>
              <w:t>not reported</w:t>
            </w:r>
            <w:r w:rsidRPr="00CA0820">
              <w:t xml:space="preserve"> / not applicable</w:t>
            </w:r>
          </w:p>
        </w:tc>
        <w:tc>
          <w:tcPr>
            <w:tcW w:w="1350" w:type="dxa"/>
          </w:tcPr>
          <w:p w14:paraId="166E8397" w14:textId="13A21A8D" w:rsidR="005D1EF4" w:rsidRDefault="005D1EF4" w:rsidP="006A4F3E">
            <w:pPr>
              <w:pStyle w:val="NoSpacing"/>
            </w:pPr>
            <w:r>
              <w:t>TOP 5</w:t>
            </w:r>
          </w:p>
        </w:tc>
      </w:tr>
      <w:tr w:rsidR="005D1EF4" w14:paraId="3BA1C70E" w14:textId="77777777" w:rsidTr="00176CCD">
        <w:tc>
          <w:tcPr>
            <w:tcW w:w="1516" w:type="dxa"/>
          </w:tcPr>
          <w:p w14:paraId="26CBC314" w14:textId="77777777" w:rsidR="005D1EF4" w:rsidRDefault="005D1EF4" w:rsidP="006A4F3E">
            <w:pPr>
              <w:pStyle w:val="NoSpacing"/>
            </w:pPr>
            <w:r>
              <w:t>Location</w:t>
            </w:r>
          </w:p>
        </w:tc>
        <w:tc>
          <w:tcPr>
            <w:tcW w:w="5252" w:type="dxa"/>
          </w:tcPr>
          <w:p w14:paraId="720794C1" w14:textId="0D402AA4" w:rsidR="005D1EF4" w:rsidRDefault="005D1EF4" w:rsidP="006A4F3E">
            <w:pPr>
              <w:pStyle w:val="NoSpacing"/>
            </w:pPr>
            <w:r>
              <w:t>For field studies, include specific location(s) (e.g., latitude and longitude, elevation, water depth)</w:t>
            </w:r>
          </w:p>
        </w:tc>
        <w:tc>
          <w:tcPr>
            <w:tcW w:w="1350" w:type="dxa"/>
          </w:tcPr>
          <w:p w14:paraId="6957D371" w14:textId="7F29C311" w:rsidR="005D1EF4" w:rsidRDefault="005D1EF4" w:rsidP="006A4F3E">
            <w:pPr>
              <w:pStyle w:val="NoSpacing"/>
            </w:pPr>
            <w:r w:rsidRPr="00CA0820">
              <w:t>yes / no / incomplete / not applicable</w:t>
            </w:r>
          </w:p>
        </w:tc>
        <w:tc>
          <w:tcPr>
            <w:tcW w:w="1350" w:type="dxa"/>
          </w:tcPr>
          <w:p w14:paraId="27E29CB0" w14:textId="7C5BD06D" w:rsidR="005D1EF4" w:rsidRDefault="005D1EF4" w:rsidP="006A4F3E">
            <w:pPr>
              <w:pStyle w:val="NoSpacing"/>
            </w:pPr>
            <w:r>
              <w:t>TOP 5</w:t>
            </w:r>
          </w:p>
        </w:tc>
      </w:tr>
      <w:tr w:rsidR="005D1EF4" w14:paraId="19BB09E1" w14:textId="77777777" w:rsidTr="00176CCD">
        <w:tc>
          <w:tcPr>
            <w:tcW w:w="1516" w:type="dxa"/>
          </w:tcPr>
          <w:p w14:paraId="485E49FD" w14:textId="77777777" w:rsidR="005D1EF4" w:rsidRDefault="005D1EF4" w:rsidP="006A4F3E">
            <w:pPr>
              <w:pStyle w:val="NoSpacing"/>
            </w:pPr>
            <w:r>
              <w:t>Timing of study</w:t>
            </w:r>
          </w:p>
        </w:tc>
        <w:tc>
          <w:tcPr>
            <w:tcW w:w="5252" w:type="dxa"/>
          </w:tcPr>
          <w:p w14:paraId="644949F2" w14:textId="1D754507" w:rsidR="005D1EF4" w:rsidRDefault="005D1EF4" w:rsidP="006A4F3E">
            <w:pPr>
              <w:pStyle w:val="NoSpacing"/>
            </w:pPr>
            <w:r>
              <w:t>Report study start date, end date, duration, and justification for duration and end date</w:t>
            </w:r>
          </w:p>
        </w:tc>
        <w:tc>
          <w:tcPr>
            <w:tcW w:w="1350" w:type="dxa"/>
          </w:tcPr>
          <w:p w14:paraId="5C0FFC9E" w14:textId="002D71C5" w:rsidR="005D1EF4" w:rsidRDefault="005D1EF4" w:rsidP="006A4F3E">
            <w:pPr>
              <w:pStyle w:val="NoSpacing"/>
            </w:pPr>
            <w:r w:rsidRPr="00CA0820">
              <w:t>yes / no / incomplete / not applicable</w:t>
            </w:r>
          </w:p>
        </w:tc>
        <w:tc>
          <w:tcPr>
            <w:tcW w:w="1350" w:type="dxa"/>
          </w:tcPr>
          <w:p w14:paraId="6AA6BD5A" w14:textId="69577AD4" w:rsidR="005D1EF4" w:rsidRDefault="005D1EF4" w:rsidP="006A4F3E">
            <w:pPr>
              <w:pStyle w:val="NoSpacing"/>
            </w:pPr>
            <w:r>
              <w:t>TOP 5</w:t>
            </w:r>
          </w:p>
        </w:tc>
      </w:tr>
      <w:tr w:rsidR="005D1EF4" w14:paraId="7F232577" w14:textId="77777777" w:rsidTr="00176CCD">
        <w:tc>
          <w:tcPr>
            <w:tcW w:w="1516" w:type="dxa"/>
          </w:tcPr>
          <w:p w14:paraId="3776AA98" w14:textId="77777777" w:rsidR="005D1EF4" w:rsidRDefault="005D1EF4" w:rsidP="006A4F3E">
            <w:pPr>
              <w:pStyle w:val="NoSpacing"/>
            </w:pPr>
            <w:r>
              <w:t>Timing of sampling</w:t>
            </w:r>
          </w:p>
        </w:tc>
        <w:tc>
          <w:tcPr>
            <w:tcW w:w="5252" w:type="dxa"/>
          </w:tcPr>
          <w:p w14:paraId="5E7B695A" w14:textId="29FDB993" w:rsidR="005D1EF4" w:rsidRDefault="005D1EF4" w:rsidP="006A4F3E">
            <w:pPr>
              <w:pStyle w:val="NoSpacing"/>
            </w:pPr>
            <w:r>
              <w:t>Report timing (date, time of day if appropriate, etc.) and frequency of sampling, including storage duration for samples</w:t>
            </w:r>
          </w:p>
        </w:tc>
        <w:tc>
          <w:tcPr>
            <w:tcW w:w="1350" w:type="dxa"/>
          </w:tcPr>
          <w:p w14:paraId="7EBE48A7" w14:textId="6A723927" w:rsidR="005D1EF4" w:rsidRDefault="005D1EF4" w:rsidP="006A4F3E">
            <w:pPr>
              <w:pStyle w:val="NoSpacing"/>
            </w:pPr>
            <w:r w:rsidRPr="00CA0820">
              <w:t>yes / no / incomplete / not applicable</w:t>
            </w:r>
          </w:p>
        </w:tc>
        <w:tc>
          <w:tcPr>
            <w:tcW w:w="1350" w:type="dxa"/>
          </w:tcPr>
          <w:p w14:paraId="3F857D42" w14:textId="6C5B1EED" w:rsidR="005D1EF4" w:rsidRDefault="005D1EF4" w:rsidP="006A4F3E">
            <w:pPr>
              <w:pStyle w:val="NoSpacing"/>
            </w:pPr>
            <w:r>
              <w:t>TOP 5</w:t>
            </w:r>
          </w:p>
        </w:tc>
      </w:tr>
      <w:tr w:rsidR="005D1EF4" w14:paraId="73F608AF" w14:textId="77777777" w:rsidTr="00176CCD">
        <w:tc>
          <w:tcPr>
            <w:tcW w:w="1516" w:type="dxa"/>
          </w:tcPr>
          <w:p w14:paraId="026133EE" w14:textId="6BF307A0" w:rsidR="005D1EF4" w:rsidRDefault="005D1EF4" w:rsidP="006A4F3E">
            <w:pPr>
              <w:pStyle w:val="NoSpacing"/>
            </w:pPr>
            <w:r>
              <w:t>Study conditions</w:t>
            </w:r>
          </w:p>
        </w:tc>
        <w:tc>
          <w:tcPr>
            <w:tcW w:w="5252" w:type="dxa"/>
          </w:tcPr>
          <w:p w14:paraId="6611E1F0" w14:textId="5C0454A9" w:rsidR="005D1EF4" w:rsidRDefault="005D1EF4" w:rsidP="006A4F3E">
            <w:pPr>
              <w:pStyle w:val="NoSpacing"/>
            </w:pPr>
            <w:r>
              <w:t>Describe environmental or other conditions that authors believe may be relevant to the study question and taxa (e.g., temperature, light:dark cycle, etc.)</w:t>
            </w:r>
          </w:p>
        </w:tc>
        <w:tc>
          <w:tcPr>
            <w:tcW w:w="1350" w:type="dxa"/>
          </w:tcPr>
          <w:p w14:paraId="54C4237F" w14:textId="3B077BEA" w:rsidR="005D1EF4" w:rsidRDefault="005D1EF4" w:rsidP="006A4F3E">
            <w:pPr>
              <w:pStyle w:val="NoSpacing"/>
            </w:pPr>
            <w:r w:rsidRPr="00CA0820">
              <w:t>yes / no / incomplete / not applicable</w:t>
            </w:r>
          </w:p>
        </w:tc>
        <w:tc>
          <w:tcPr>
            <w:tcW w:w="1350" w:type="dxa"/>
          </w:tcPr>
          <w:p w14:paraId="5715A209" w14:textId="64F637B6" w:rsidR="005D1EF4" w:rsidRDefault="005D1EF4" w:rsidP="006A4F3E">
            <w:pPr>
              <w:pStyle w:val="NoSpacing"/>
            </w:pPr>
            <w:r>
              <w:t>TOP 5</w:t>
            </w:r>
          </w:p>
        </w:tc>
      </w:tr>
      <w:tr w:rsidR="005D1EF4" w14:paraId="04300DAE" w14:textId="77777777" w:rsidTr="00176CCD">
        <w:tc>
          <w:tcPr>
            <w:tcW w:w="1516" w:type="dxa"/>
          </w:tcPr>
          <w:p w14:paraId="40B82479" w14:textId="77777777" w:rsidR="005D1EF4" w:rsidRDefault="005D1EF4" w:rsidP="006A4F3E">
            <w:pPr>
              <w:pStyle w:val="NoSpacing"/>
            </w:pPr>
            <w:r>
              <w:t>Subjects and treatments</w:t>
            </w:r>
          </w:p>
        </w:tc>
        <w:tc>
          <w:tcPr>
            <w:tcW w:w="5252" w:type="dxa"/>
          </w:tcPr>
          <w:p w14:paraId="735C1C62" w14:textId="2E966F17" w:rsidR="005D1EF4" w:rsidRDefault="005D1EF4" w:rsidP="006A4F3E">
            <w:pPr>
              <w:pStyle w:val="NoSpacing"/>
            </w:pPr>
            <w:r>
              <w:t>Report methods used to choose subjects and to allocate subjects to treatments (e.g. randomized assignment), including organism taxon/taxa, source, and background (e.g., inbred lines, commercial seed, wild caught from X number of males and females and laboratory bred for Y generations, etc.) with institutional approvals as required and appropriate</w:t>
            </w:r>
          </w:p>
        </w:tc>
        <w:tc>
          <w:tcPr>
            <w:tcW w:w="1350" w:type="dxa"/>
          </w:tcPr>
          <w:p w14:paraId="2CDABFC6" w14:textId="292993B4" w:rsidR="005D1EF4" w:rsidRDefault="005D1EF4" w:rsidP="006A4F3E">
            <w:pPr>
              <w:pStyle w:val="NoSpacing"/>
            </w:pPr>
            <w:r w:rsidRPr="00CA0820">
              <w:t>yes / no / incomplete / not applicable</w:t>
            </w:r>
          </w:p>
        </w:tc>
        <w:tc>
          <w:tcPr>
            <w:tcW w:w="1350" w:type="dxa"/>
          </w:tcPr>
          <w:p w14:paraId="2FB9C10E" w14:textId="0392ABF0" w:rsidR="005D1EF4" w:rsidRDefault="005D1EF4" w:rsidP="006A4F3E">
            <w:pPr>
              <w:pStyle w:val="NoSpacing"/>
            </w:pPr>
            <w:r>
              <w:t>TOP 5</w:t>
            </w:r>
          </w:p>
        </w:tc>
      </w:tr>
      <w:tr w:rsidR="005D1EF4" w14:paraId="47406D1E" w14:textId="77777777" w:rsidTr="00176CCD">
        <w:tc>
          <w:tcPr>
            <w:tcW w:w="1516" w:type="dxa"/>
          </w:tcPr>
          <w:p w14:paraId="42898CA6" w14:textId="77777777" w:rsidR="005D1EF4" w:rsidRDefault="005D1EF4" w:rsidP="006A4F3E">
            <w:pPr>
              <w:pStyle w:val="NoSpacing"/>
            </w:pPr>
            <w:r>
              <w:t>Design</w:t>
            </w:r>
          </w:p>
        </w:tc>
        <w:tc>
          <w:tcPr>
            <w:tcW w:w="5252" w:type="dxa"/>
          </w:tcPr>
          <w:p w14:paraId="31E59E3D" w14:textId="4E7248B1" w:rsidR="005D1EF4" w:rsidRDefault="005D1EF4" w:rsidP="006A4F3E">
            <w:pPr>
              <w:pStyle w:val="NoSpacing"/>
            </w:pPr>
            <w:r>
              <w:t>Describe design of experiment or study, including complete treatment factors and interactions, design structure (e.g., factorial, blocked, nested, hierarchical), nature of experimental units and replicates</w:t>
            </w:r>
          </w:p>
        </w:tc>
        <w:tc>
          <w:tcPr>
            <w:tcW w:w="1350" w:type="dxa"/>
          </w:tcPr>
          <w:p w14:paraId="0006CBC9" w14:textId="3B14361C" w:rsidR="005D1EF4" w:rsidRDefault="005D1EF4" w:rsidP="006A4F3E">
            <w:pPr>
              <w:pStyle w:val="NoSpacing"/>
            </w:pPr>
            <w:r w:rsidRPr="00CA0820">
              <w:t>yes / no / incomplete / not applicable</w:t>
            </w:r>
          </w:p>
        </w:tc>
        <w:tc>
          <w:tcPr>
            <w:tcW w:w="1350" w:type="dxa"/>
          </w:tcPr>
          <w:p w14:paraId="50F44D25" w14:textId="5EFBE180" w:rsidR="005D1EF4" w:rsidRDefault="005D1EF4" w:rsidP="006A4F3E">
            <w:pPr>
              <w:pStyle w:val="NoSpacing"/>
            </w:pPr>
            <w:r>
              <w:t>TOP 5</w:t>
            </w:r>
          </w:p>
        </w:tc>
      </w:tr>
      <w:tr w:rsidR="005D1EF4" w14:paraId="7F36D289" w14:textId="77777777" w:rsidTr="00176CCD">
        <w:tc>
          <w:tcPr>
            <w:tcW w:w="1516" w:type="dxa"/>
          </w:tcPr>
          <w:p w14:paraId="0DA6E83A" w14:textId="77777777" w:rsidR="005D1EF4" w:rsidRDefault="005D1EF4" w:rsidP="006A4F3E">
            <w:pPr>
              <w:pStyle w:val="NoSpacing"/>
            </w:pPr>
            <w:r>
              <w:t>Magnitude of treatment</w:t>
            </w:r>
          </w:p>
        </w:tc>
        <w:tc>
          <w:tcPr>
            <w:tcW w:w="5252" w:type="dxa"/>
          </w:tcPr>
          <w:p w14:paraId="5727A1C1" w14:textId="621815F7" w:rsidR="005D1EF4" w:rsidRDefault="005D1EF4" w:rsidP="006A4F3E">
            <w:pPr>
              <w:pStyle w:val="NoSpacing"/>
            </w:pPr>
            <w:r>
              <w:t xml:space="preserve">Report both treatment and control values (with units and variation) for independent (explanatory/predictor) variables. </w:t>
            </w:r>
          </w:p>
        </w:tc>
        <w:tc>
          <w:tcPr>
            <w:tcW w:w="1350" w:type="dxa"/>
          </w:tcPr>
          <w:p w14:paraId="55674BC8" w14:textId="116CA239" w:rsidR="005D1EF4" w:rsidRDefault="005D1EF4" w:rsidP="006A4F3E">
            <w:pPr>
              <w:pStyle w:val="NoSpacing"/>
            </w:pPr>
            <w:r w:rsidRPr="00CA0820">
              <w:t>yes / no / incomplete / not applicable</w:t>
            </w:r>
          </w:p>
        </w:tc>
        <w:tc>
          <w:tcPr>
            <w:tcW w:w="1350" w:type="dxa"/>
          </w:tcPr>
          <w:p w14:paraId="26755B28" w14:textId="1FC4A128" w:rsidR="005D1EF4" w:rsidRDefault="005D1EF4" w:rsidP="006A4F3E">
            <w:pPr>
              <w:pStyle w:val="NoSpacing"/>
            </w:pPr>
            <w:r>
              <w:t>TOP 5</w:t>
            </w:r>
          </w:p>
        </w:tc>
      </w:tr>
      <w:tr w:rsidR="005D1EF4" w14:paraId="63F76B9F" w14:textId="77777777" w:rsidTr="00176CCD">
        <w:tc>
          <w:tcPr>
            <w:tcW w:w="1516" w:type="dxa"/>
          </w:tcPr>
          <w:p w14:paraId="7537DD22" w14:textId="77777777" w:rsidR="005D1EF4" w:rsidRDefault="005D1EF4" w:rsidP="006A4F3E">
            <w:pPr>
              <w:pStyle w:val="NoSpacing"/>
            </w:pPr>
            <w:r>
              <w:t>Sample size determination</w:t>
            </w:r>
          </w:p>
        </w:tc>
        <w:tc>
          <w:tcPr>
            <w:tcW w:w="5252" w:type="dxa"/>
          </w:tcPr>
          <w:p w14:paraId="7B2B5BDB" w14:textId="5A7D3873" w:rsidR="005D1EF4" w:rsidRDefault="005D1EF4" w:rsidP="006A4F3E">
            <w:pPr>
              <w:pStyle w:val="NoSpacing"/>
            </w:pPr>
            <w:r>
              <w:t xml:space="preserve">Report how sample size was decided upon or determined. If sample size not set prior to initiation of study, explain stopping rule for sampling </w:t>
            </w:r>
          </w:p>
        </w:tc>
        <w:tc>
          <w:tcPr>
            <w:tcW w:w="1350" w:type="dxa"/>
          </w:tcPr>
          <w:p w14:paraId="19B4EDED" w14:textId="0F981437" w:rsidR="005D1EF4" w:rsidRDefault="005D1EF4" w:rsidP="006A4F3E">
            <w:pPr>
              <w:pStyle w:val="NoSpacing"/>
            </w:pPr>
            <w:r w:rsidRPr="00CA0820">
              <w:t>yes / no / incomplete / not applicable</w:t>
            </w:r>
          </w:p>
        </w:tc>
        <w:tc>
          <w:tcPr>
            <w:tcW w:w="1350" w:type="dxa"/>
          </w:tcPr>
          <w:p w14:paraId="496FE029" w14:textId="76D30D5F" w:rsidR="005D1EF4" w:rsidRDefault="005D1EF4" w:rsidP="006A4F3E">
            <w:pPr>
              <w:pStyle w:val="NoSpacing"/>
            </w:pPr>
            <w:r>
              <w:t>TOP 5</w:t>
            </w:r>
          </w:p>
        </w:tc>
      </w:tr>
      <w:tr w:rsidR="005D1EF4" w14:paraId="0DF6FDA7" w14:textId="77777777" w:rsidTr="00176CCD">
        <w:tc>
          <w:tcPr>
            <w:tcW w:w="1516" w:type="dxa"/>
          </w:tcPr>
          <w:p w14:paraId="25E88DBA" w14:textId="77777777" w:rsidR="005D1EF4" w:rsidRDefault="005D1EF4" w:rsidP="006A4F3E">
            <w:pPr>
              <w:pStyle w:val="NoSpacing"/>
            </w:pPr>
            <w:r>
              <w:t>Sample sizes</w:t>
            </w:r>
          </w:p>
        </w:tc>
        <w:tc>
          <w:tcPr>
            <w:tcW w:w="5252" w:type="dxa"/>
          </w:tcPr>
          <w:p w14:paraId="6591DFAD" w14:textId="49EA88A3" w:rsidR="005D1EF4" w:rsidRDefault="005D1EF4" w:rsidP="006A4F3E">
            <w:pPr>
              <w:pStyle w:val="NoSpacing"/>
            </w:pPr>
            <w:r>
              <w:t>Report s</w:t>
            </w:r>
            <w:r w:rsidRPr="00A73406">
              <w:t>ample sizes for all data, including subsets of data</w:t>
            </w:r>
            <w:r>
              <w:t xml:space="preserve"> (e.g., each treatment group, other subsets),</w:t>
            </w:r>
            <w:r w:rsidRPr="00A73406">
              <w:t xml:space="preserve"> and </w:t>
            </w:r>
            <w:r>
              <w:t>sample size used for all statistical analyses</w:t>
            </w:r>
            <w:r w:rsidR="00A30BA9">
              <w:t xml:space="preserve">. Ideally also reported in results section. </w:t>
            </w:r>
            <w:r w:rsidRPr="00A73406">
              <w:t xml:space="preserve"> </w:t>
            </w:r>
          </w:p>
        </w:tc>
        <w:tc>
          <w:tcPr>
            <w:tcW w:w="1350" w:type="dxa"/>
          </w:tcPr>
          <w:p w14:paraId="38426FCD" w14:textId="584C3B99" w:rsidR="005D1EF4" w:rsidRDefault="005D1EF4" w:rsidP="006A4F3E">
            <w:pPr>
              <w:pStyle w:val="NoSpacing"/>
            </w:pPr>
            <w:r w:rsidRPr="00CA0820">
              <w:t>yes / no / incomplete / not applicable</w:t>
            </w:r>
          </w:p>
        </w:tc>
        <w:tc>
          <w:tcPr>
            <w:tcW w:w="1350" w:type="dxa"/>
          </w:tcPr>
          <w:p w14:paraId="283ED826" w14:textId="4D184CAD" w:rsidR="005D1EF4" w:rsidRDefault="005D1EF4" w:rsidP="006A4F3E">
            <w:pPr>
              <w:pStyle w:val="NoSpacing"/>
            </w:pPr>
            <w:r>
              <w:t>TOP 5</w:t>
            </w:r>
          </w:p>
        </w:tc>
      </w:tr>
      <w:tr w:rsidR="005D1EF4" w14:paraId="16525DE3" w14:textId="77777777" w:rsidTr="00176CCD">
        <w:tc>
          <w:tcPr>
            <w:tcW w:w="1516" w:type="dxa"/>
          </w:tcPr>
          <w:p w14:paraId="576DACF5" w14:textId="77777777" w:rsidR="005D1EF4" w:rsidRDefault="005D1EF4" w:rsidP="006A4F3E">
            <w:pPr>
              <w:pStyle w:val="NoSpacing"/>
            </w:pPr>
            <w:r>
              <w:t>Analysis methods</w:t>
            </w:r>
          </w:p>
        </w:tc>
        <w:tc>
          <w:tcPr>
            <w:tcW w:w="5252" w:type="dxa"/>
          </w:tcPr>
          <w:p w14:paraId="2591232C" w14:textId="3A5178A0" w:rsidR="005D1EF4" w:rsidRDefault="005D1EF4" w:rsidP="006A4F3E">
            <w:pPr>
              <w:pStyle w:val="NoSpacing"/>
            </w:pPr>
            <w:r>
              <w:t xml:space="preserve">Provide the precise details of data analysis (including information on computer software programs and packages, and annotated full code or set of commands) as supplementary materials with submission and archived on a permanently supported platform </w:t>
            </w:r>
            <w:r w:rsidRPr="00550326">
              <w:rPr>
                <w:u w:val="single"/>
              </w:rPr>
              <w:t>upon publication</w:t>
            </w:r>
          </w:p>
        </w:tc>
        <w:tc>
          <w:tcPr>
            <w:tcW w:w="1350" w:type="dxa"/>
          </w:tcPr>
          <w:p w14:paraId="78425BED" w14:textId="7F975091" w:rsidR="005D1EF4" w:rsidRDefault="005D1EF4" w:rsidP="006A4F3E">
            <w:pPr>
              <w:pStyle w:val="NoSpacing"/>
            </w:pPr>
            <w:r w:rsidRPr="00CA0820">
              <w:t>yes / no / incomplete / not applicable</w:t>
            </w:r>
          </w:p>
        </w:tc>
        <w:tc>
          <w:tcPr>
            <w:tcW w:w="1350" w:type="dxa"/>
          </w:tcPr>
          <w:p w14:paraId="4BFF259A" w14:textId="67C7D4FA" w:rsidR="005D1EF4" w:rsidRDefault="005D1EF4" w:rsidP="006A4F3E">
            <w:pPr>
              <w:pStyle w:val="NoSpacing"/>
            </w:pPr>
            <w:r>
              <w:t>TOP 3</w:t>
            </w:r>
          </w:p>
        </w:tc>
      </w:tr>
      <w:tr w:rsidR="005D1EF4" w14:paraId="43CF573D" w14:textId="77777777" w:rsidTr="00176CCD">
        <w:tc>
          <w:tcPr>
            <w:tcW w:w="1516" w:type="dxa"/>
          </w:tcPr>
          <w:p w14:paraId="70E8983E" w14:textId="77777777" w:rsidR="005D1EF4" w:rsidRDefault="005D1EF4" w:rsidP="006A4F3E">
            <w:pPr>
              <w:pStyle w:val="NoSpacing"/>
            </w:pPr>
            <w:r>
              <w:t>Data</w:t>
            </w:r>
          </w:p>
        </w:tc>
        <w:tc>
          <w:tcPr>
            <w:tcW w:w="5252" w:type="dxa"/>
          </w:tcPr>
          <w:p w14:paraId="26256701" w14:textId="66F50E95" w:rsidR="005D1EF4" w:rsidRDefault="005D1EF4" w:rsidP="006A4F3E">
            <w:pPr>
              <w:pStyle w:val="NoSpacing"/>
            </w:pPr>
            <w:r>
              <w:t xml:space="preserve">Post data upon which analyses are based as supplementary materials with submission and archived in a permanently supported, publicly accessible database </w:t>
            </w:r>
            <w:r w:rsidRPr="00E13DEA">
              <w:rPr>
                <w:u w:val="single"/>
              </w:rPr>
              <w:t>upon publication</w:t>
            </w:r>
            <w:r>
              <w:t xml:space="preserve"> </w:t>
            </w:r>
          </w:p>
        </w:tc>
        <w:tc>
          <w:tcPr>
            <w:tcW w:w="1350" w:type="dxa"/>
          </w:tcPr>
          <w:p w14:paraId="7A2EEA08" w14:textId="6AFAD1C5" w:rsidR="005D1EF4" w:rsidRDefault="005D1EF4" w:rsidP="006A4F3E">
            <w:pPr>
              <w:pStyle w:val="NoSpacing"/>
            </w:pPr>
            <w:r w:rsidRPr="00CA0820">
              <w:t>yes / no / incomplete / not applicable</w:t>
            </w:r>
          </w:p>
        </w:tc>
        <w:tc>
          <w:tcPr>
            <w:tcW w:w="1350" w:type="dxa"/>
          </w:tcPr>
          <w:p w14:paraId="03ED5B2C" w14:textId="24CD7C86" w:rsidR="005D1EF4" w:rsidRDefault="005D1EF4" w:rsidP="006A4F3E">
            <w:pPr>
              <w:pStyle w:val="NoSpacing"/>
            </w:pPr>
            <w:r>
              <w:t>TOP 2</w:t>
            </w:r>
          </w:p>
        </w:tc>
      </w:tr>
      <w:tr w:rsidR="005D1EF4" w14:paraId="66BE763D" w14:textId="77777777" w:rsidTr="00176CCD">
        <w:tc>
          <w:tcPr>
            <w:tcW w:w="1516" w:type="dxa"/>
          </w:tcPr>
          <w:p w14:paraId="0452981B" w14:textId="77777777" w:rsidR="005D1EF4" w:rsidRDefault="005D1EF4" w:rsidP="006A4F3E">
            <w:pPr>
              <w:pStyle w:val="NoSpacing"/>
            </w:pPr>
            <w:r>
              <w:t>Materials</w:t>
            </w:r>
          </w:p>
        </w:tc>
        <w:tc>
          <w:tcPr>
            <w:tcW w:w="5252" w:type="dxa"/>
          </w:tcPr>
          <w:p w14:paraId="6FA1E839" w14:textId="6448688C" w:rsidR="005D1EF4" w:rsidRDefault="005D1EF4" w:rsidP="006A4F3E">
            <w:pPr>
              <w:pStyle w:val="NoSpacing"/>
            </w:pPr>
            <w:r>
              <w:t xml:space="preserve">Provide comprehensive materials as supplementary documentation with submission and archived on a permanently supported platform </w:t>
            </w:r>
            <w:r w:rsidRPr="00E13DEA">
              <w:rPr>
                <w:u w:val="single"/>
              </w:rPr>
              <w:t>upon publication</w:t>
            </w:r>
            <w:r>
              <w:t xml:space="preserve">. These are materials that are excluded from the methods section but which might be important for interpreting results or later attempts to replicate the study. </w:t>
            </w:r>
          </w:p>
        </w:tc>
        <w:tc>
          <w:tcPr>
            <w:tcW w:w="1350" w:type="dxa"/>
          </w:tcPr>
          <w:p w14:paraId="3163705B" w14:textId="334E5F97" w:rsidR="005D1EF4" w:rsidRDefault="005D1EF4" w:rsidP="006A4F3E">
            <w:pPr>
              <w:pStyle w:val="NoSpacing"/>
            </w:pPr>
            <w:r w:rsidRPr="00CA0820">
              <w:t>yes / no / incomplete / not applicable</w:t>
            </w:r>
          </w:p>
        </w:tc>
        <w:tc>
          <w:tcPr>
            <w:tcW w:w="1350" w:type="dxa"/>
          </w:tcPr>
          <w:p w14:paraId="3156B730" w14:textId="74D52E70" w:rsidR="005D1EF4" w:rsidRDefault="005D1EF4" w:rsidP="006A4F3E">
            <w:pPr>
              <w:pStyle w:val="NoSpacing"/>
            </w:pPr>
            <w:r>
              <w:t>TOP 4</w:t>
            </w:r>
          </w:p>
        </w:tc>
      </w:tr>
      <w:tr w:rsidR="005D1EF4" w14:paraId="3A7C569F" w14:textId="77777777" w:rsidTr="00176CCD">
        <w:tc>
          <w:tcPr>
            <w:tcW w:w="1516" w:type="dxa"/>
          </w:tcPr>
          <w:p w14:paraId="2C207AD5" w14:textId="77777777" w:rsidR="005D1EF4" w:rsidRDefault="005D1EF4" w:rsidP="006A4F3E">
            <w:pPr>
              <w:pStyle w:val="NoSpacing"/>
            </w:pPr>
            <w:r>
              <w:t>Voucher specimen</w:t>
            </w:r>
          </w:p>
        </w:tc>
        <w:tc>
          <w:tcPr>
            <w:tcW w:w="5252" w:type="dxa"/>
          </w:tcPr>
          <w:p w14:paraId="751513FE" w14:textId="6FEDB7AA" w:rsidR="005D1EF4" w:rsidRDefault="005D1EF4" w:rsidP="006A4F3E">
            <w:pPr>
              <w:pStyle w:val="NoSpacing"/>
            </w:pPr>
            <w:r>
              <w:t xml:space="preserve">If relevant, possible and allowable, deposit voucher specimens of the studied taxon/taxa in an appropriate curated collection </w:t>
            </w:r>
          </w:p>
        </w:tc>
        <w:tc>
          <w:tcPr>
            <w:tcW w:w="1350" w:type="dxa"/>
          </w:tcPr>
          <w:p w14:paraId="2685BD75" w14:textId="3CBC1669" w:rsidR="005D1EF4" w:rsidRDefault="005D1EF4" w:rsidP="006A4F3E">
            <w:pPr>
              <w:pStyle w:val="NoSpacing"/>
            </w:pPr>
            <w:r w:rsidRPr="00CA0820">
              <w:t>yes / no / incomplete / not applicable</w:t>
            </w:r>
          </w:p>
        </w:tc>
        <w:tc>
          <w:tcPr>
            <w:tcW w:w="1350" w:type="dxa"/>
          </w:tcPr>
          <w:p w14:paraId="44ACF694" w14:textId="3C9E789C" w:rsidR="005D1EF4" w:rsidRDefault="005D1EF4" w:rsidP="006A4F3E">
            <w:pPr>
              <w:pStyle w:val="NoSpacing"/>
            </w:pPr>
            <w:r>
              <w:t>TOP 5</w:t>
            </w:r>
          </w:p>
        </w:tc>
      </w:tr>
      <w:tr w:rsidR="005D1EF4" w14:paraId="47FC5D71" w14:textId="77777777" w:rsidTr="00176CCD">
        <w:tc>
          <w:tcPr>
            <w:tcW w:w="1516" w:type="dxa"/>
          </w:tcPr>
          <w:p w14:paraId="4F13D6D8" w14:textId="77777777" w:rsidR="005D1EF4" w:rsidRDefault="005D1EF4" w:rsidP="006A4F3E">
            <w:pPr>
              <w:pStyle w:val="NoSpacing"/>
            </w:pPr>
            <w:r>
              <w:t>Replication</w:t>
            </w:r>
          </w:p>
        </w:tc>
        <w:tc>
          <w:tcPr>
            <w:tcW w:w="5252" w:type="dxa"/>
          </w:tcPr>
          <w:p w14:paraId="47260871" w14:textId="1640B161" w:rsidR="005D1EF4" w:rsidRDefault="005D1EF4" w:rsidP="006A4F3E">
            <w:pPr>
              <w:pStyle w:val="NoSpacing"/>
            </w:pPr>
            <w:r>
              <w:t xml:space="preserve">If study is a replication, identify it as such and identify differences in methods between this study and original </w:t>
            </w:r>
          </w:p>
        </w:tc>
        <w:tc>
          <w:tcPr>
            <w:tcW w:w="1350" w:type="dxa"/>
          </w:tcPr>
          <w:p w14:paraId="74C45173" w14:textId="12DE0B00" w:rsidR="005D1EF4" w:rsidRDefault="005D1EF4" w:rsidP="006A4F3E">
            <w:pPr>
              <w:pStyle w:val="NoSpacing"/>
            </w:pPr>
            <w:r w:rsidRPr="00CA0820">
              <w:t>yes / no / incomplete / not applicable</w:t>
            </w:r>
          </w:p>
        </w:tc>
        <w:tc>
          <w:tcPr>
            <w:tcW w:w="1350" w:type="dxa"/>
          </w:tcPr>
          <w:p w14:paraId="191EA714" w14:textId="73C20199" w:rsidR="005D1EF4" w:rsidRDefault="005D1EF4" w:rsidP="006A4F3E">
            <w:pPr>
              <w:pStyle w:val="NoSpacing"/>
            </w:pPr>
            <w:r>
              <w:t>TOP 8</w:t>
            </w:r>
          </w:p>
        </w:tc>
      </w:tr>
      <w:tr w:rsidR="005D1EF4" w14:paraId="4CACB6C6" w14:textId="77777777" w:rsidTr="00176CCD">
        <w:tc>
          <w:tcPr>
            <w:tcW w:w="1516" w:type="dxa"/>
          </w:tcPr>
          <w:p w14:paraId="4BE27308" w14:textId="536AB3DE" w:rsidR="005D1EF4" w:rsidRDefault="005D1EF4" w:rsidP="006A4F3E">
            <w:pPr>
              <w:pStyle w:val="NoSpacing"/>
            </w:pPr>
            <w:r>
              <w:t>Funding and conflicts of interest</w:t>
            </w:r>
          </w:p>
        </w:tc>
        <w:tc>
          <w:tcPr>
            <w:tcW w:w="5252" w:type="dxa"/>
          </w:tcPr>
          <w:p w14:paraId="4963DFBC" w14:textId="3F832BDC" w:rsidR="005D1EF4" w:rsidRDefault="005D1EF4" w:rsidP="006A4F3E">
            <w:pPr>
              <w:pStyle w:val="NoSpacing"/>
            </w:pPr>
            <w:r>
              <w:t>Disclose all funding sources and potential conflicts of interest</w:t>
            </w:r>
          </w:p>
        </w:tc>
        <w:tc>
          <w:tcPr>
            <w:tcW w:w="1350" w:type="dxa"/>
          </w:tcPr>
          <w:p w14:paraId="178B035F" w14:textId="0C86E55E" w:rsidR="005D1EF4" w:rsidRPr="00CA0820" w:rsidRDefault="005D1EF4" w:rsidP="006A4F3E">
            <w:pPr>
              <w:pStyle w:val="NoSpacing"/>
            </w:pPr>
            <w:r w:rsidRPr="00CA0820">
              <w:t>yes / no / incomplete</w:t>
            </w:r>
          </w:p>
        </w:tc>
        <w:tc>
          <w:tcPr>
            <w:tcW w:w="1350" w:type="dxa"/>
          </w:tcPr>
          <w:p w14:paraId="4B0CFF58" w14:textId="77777777" w:rsidR="005D1EF4" w:rsidRDefault="005D1EF4" w:rsidP="006A4F3E">
            <w:pPr>
              <w:pStyle w:val="NoSpacing"/>
            </w:pPr>
          </w:p>
        </w:tc>
      </w:tr>
      <w:tr w:rsidR="005D1EF4" w14:paraId="655FD8FA" w14:textId="77777777" w:rsidTr="00176CCD">
        <w:tc>
          <w:tcPr>
            <w:tcW w:w="1516" w:type="dxa"/>
          </w:tcPr>
          <w:p w14:paraId="48F2B733" w14:textId="26366A18" w:rsidR="005D1EF4" w:rsidRDefault="005D1EF4" w:rsidP="006A4F3E">
            <w:pPr>
              <w:pStyle w:val="NoSpacing"/>
            </w:pPr>
            <w:r>
              <w:t>Ethics and permit</w:t>
            </w:r>
          </w:p>
        </w:tc>
        <w:tc>
          <w:tcPr>
            <w:tcW w:w="5252" w:type="dxa"/>
          </w:tcPr>
          <w:p w14:paraId="226AED01" w14:textId="1090E606" w:rsidR="005D1EF4" w:rsidRDefault="005D1EF4" w:rsidP="006A4F3E">
            <w:pPr>
              <w:pStyle w:val="NoSpacing"/>
            </w:pPr>
            <w:r>
              <w:t>Provide relevant details of ethical and other required permits if applicable (e.g., name of permit, permit number, etc.)</w:t>
            </w:r>
          </w:p>
        </w:tc>
        <w:tc>
          <w:tcPr>
            <w:tcW w:w="1350" w:type="dxa"/>
          </w:tcPr>
          <w:p w14:paraId="7B131228" w14:textId="51DAAD8B" w:rsidR="005D1EF4" w:rsidRPr="00CA0820" w:rsidRDefault="005D1EF4" w:rsidP="006A4F3E">
            <w:pPr>
              <w:pStyle w:val="NoSpacing"/>
            </w:pPr>
            <w:r w:rsidRPr="00CA0820">
              <w:t>yes / no / incomplete / not applicable</w:t>
            </w:r>
          </w:p>
        </w:tc>
        <w:tc>
          <w:tcPr>
            <w:tcW w:w="1350" w:type="dxa"/>
          </w:tcPr>
          <w:p w14:paraId="25AC7DB9" w14:textId="77777777" w:rsidR="005D1EF4" w:rsidRDefault="005D1EF4" w:rsidP="006A4F3E">
            <w:pPr>
              <w:pStyle w:val="NoSpacing"/>
            </w:pPr>
          </w:p>
        </w:tc>
      </w:tr>
      <w:tr w:rsidR="005D1EF4" w14:paraId="3B50EB57" w14:textId="77777777" w:rsidTr="00176CCD">
        <w:tc>
          <w:tcPr>
            <w:tcW w:w="1516" w:type="dxa"/>
          </w:tcPr>
          <w:p w14:paraId="37999437" w14:textId="77777777" w:rsidR="005D1EF4" w:rsidRPr="00E20CB3" w:rsidRDefault="005D1EF4" w:rsidP="006A4F3E">
            <w:pPr>
              <w:pStyle w:val="NoSpacing"/>
              <w:rPr>
                <w:b/>
              </w:rPr>
            </w:pPr>
            <w:r w:rsidRPr="00E20CB3">
              <w:rPr>
                <w:b/>
              </w:rPr>
              <w:t>Results</w:t>
            </w:r>
          </w:p>
        </w:tc>
        <w:tc>
          <w:tcPr>
            <w:tcW w:w="5252" w:type="dxa"/>
          </w:tcPr>
          <w:p w14:paraId="19D7C57E" w14:textId="77777777" w:rsidR="005D1EF4" w:rsidRDefault="005D1EF4" w:rsidP="006A4F3E">
            <w:pPr>
              <w:pStyle w:val="NoSpacing"/>
            </w:pPr>
          </w:p>
        </w:tc>
        <w:tc>
          <w:tcPr>
            <w:tcW w:w="1350" w:type="dxa"/>
          </w:tcPr>
          <w:p w14:paraId="7E9B7A08" w14:textId="77777777" w:rsidR="005D1EF4" w:rsidRDefault="005D1EF4" w:rsidP="006A4F3E">
            <w:pPr>
              <w:pStyle w:val="NoSpacing"/>
            </w:pPr>
          </w:p>
        </w:tc>
        <w:tc>
          <w:tcPr>
            <w:tcW w:w="1350" w:type="dxa"/>
          </w:tcPr>
          <w:p w14:paraId="05C03F81" w14:textId="2A75A72F" w:rsidR="005D1EF4" w:rsidRDefault="005D1EF4" w:rsidP="006A4F3E">
            <w:pPr>
              <w:pStyle w:val="NoSpacing"/>
            </w:pPr>
          </w:p>
        </w:tc>
      </w:tr>
      <w:tr w:rsidR="005D1EF4" w14:paraId="583DE43E" w14:textId="77777777" w:rsidTr="00176CCD">
        <w:tc>
          <w:tcPr>
            <w:tcW w:w="1516" w:type="dxa"/>
          </w:tcPr>
          <w:p w14:paraId="2A613A47" w14:textId="77777777" w:rsidR="005D1EF4" w:rsidRDefault="005D1EF4" w:rsidP="006A4F3E">
            <w:pPr>
              <w:pStyle w:val="NoSpacing"/>
            </w:pPr>
            <w:r>
              <w:t>Complete statistical reporting</w:t>
            </w:r>
          </w:p>
        </w:tc>
        <w:tc>
          <w:tcPr>
            <w:tcW w:w="5252" w:type="dxa"/>
          </w:tcPr>
          <w:p w14:paraId="5C9364F6" w14:textId="77777777" w:rsidR="005D1EF4" w:rsidRDefault="005D1EF4" w:rsidP="005D1EF4">
            <w:pPr>
              <w:pStyle w:val="NoSpacing"/>
            </w:pPr>
            <w:r>
              <w:t xml:space="preserve">List each </w:t>
            </w:r>
            <w:r w:rsidRPr="00A73406">
              <w:t>st</w:t>
            </w:r>
            <w:r>
              <w:t>atistical test and analysis conducted in sufficient detail such that they can be replicated and fully understood by those experienced in those methods</w:t>
            </w:r>
          </w:p>
          <w:p w14:paraId="1D9506A3" w14:textId="77777777" w:rsidR="005D1EF4" w:rsidRDefault="005D1EF4" w:rsidP="005D1EF4">
            <w:pPr>
              <w:pStyle w:val="NoSpacing"/>
            </w:pPr>
          </w:p>
          <w:p w14:paraId="673FBF3A" w14:textId="77777777" w:rsidR="0069051C" w:rsidRDefault="0069051C" w:rsidP="0069051C">
            <w:pPr>
              <w:pStyle w:val="NoSpacing"/>
            </w:pPr>
            <w:r>
              <w:t xml:space="preserve">Fully report outcomes from each statistical analysis. For most analyses, this includes (but is not limited to) basic parameter estimates of central tendency (e.g., means) or other basic estimates (regression coefficients, correlation) and variability (e.g., standard deviation) or associated estimates of uncertainty (e.g., </w:t>
            </w:r>
            <w:r w:rsidRPr="00712D85">
              <w:t>confidence/credible intervals</w:t>
            </w:r>
            <w:r>
              <w:t xml:space="preserve">) </w:t>
            </w:r>
          </w:p>
          <w:p w14:paraId="37E43F28" w14:textId="77777777" w:rsidR="005D1EF4" w:rsidRDefault="005D1EF4" w:rsidP="005D1EF4">
            <w:pPr>
              <w:pStyle w:val="NoSpacing"/>
            </w:pPr>
          </w:p>
          <w:p w14:paraId="4A57BF44" w14:textId="77777777" w:rsidR="005D1EF4" w:rsidRDefault="005D1EF4" w:rsidP="005D1EF4">
            <w:pPr>
              <w:pStyle w:val="NoSpacing"/>
            </w:pPr>
            <w:r>
              <w:t>Thorough and transparent reporting will involve additional information that differs depending on the type of analyses conducted.</w:t>
            </w:r>
          </w:p>
          <w:p w14:paraId="23517676" w14:textId="77777777" w:rsidR="005D1EF4" w:rsidRPr="00E8752B" w:rsidRDefault="005D1EF4" w:rsidP="005D1EF4">
            <w:pPr>
              <w:pStyle w:val="NoSpacing"/>
            </w:pPr>
            <w:r>
              <w:t xml:space="preserve">For null hypothesis tests, this also should at minimum </w:t>
            </w:r>
            <w:r w:rsidRPr="00E8752B">
              <w:t>include test statistic, degrees of freedom, and p-value.</w:t>
            </w:r>
            <w:r>
              <w:t xml:space="preserve"> </w:t>
            </w:r>
          </w:p>
          <w:p w14:paraId="073A4FC8" w14:textId="77777777" w:rsidR="005D1EF4" w:rsidRDefault="005D1EF4" w:rsidP="005D1EF4">
            <w:pPr>
              <w:pStyle w:val="NoSpacing"/>
            </w:pPr>
            <w:r w:rsidRPr="00E8752B">
              <w:t xml:space="preserve">For Bayesian analyses, this also should at </w:t>
            </w:r>
            <w:r>
              <w:t xml:space="preserve">a </w:t>
            </w:r>
            <w:r w:rsidRPr="00E8752B">
              <w:t xml:space="preserve">minimum include information on </w:t>
            </w:r>
            <w:r>
              <w:t xml:space="preserve">choice of </w:t>
            </w:r>
            <w:r w:rsidRPr="00E8752B">
              <w:t xml:space="preserve">priors and MCMC (Markov chain Monte Carlo) settings (e.g. burn-in, the number of iterations, and thinning intervals). </w:t>
            </w:r>
          </w:p>
          <w:p w14:paraId="631366FF" w14:textId="77777777" w:rsidR="005D1EF4" w:rsidRDefault="005D1EF4" w:rsidP="005D1EF4">
            <w:pPr>
              <w:pStyle w:val="NoSpacing"/>
            </w:pPr>
            <w:r>
              <w:t>For hierarchical and other more complex experimental designs, full information on the design and analysis, including identification of the appropriate level for tests (e.g. identifying the denominator used for split-plot experiments) and full reporting of outcomes (e.g. including blocking in the analysis if it was used in the design).</w:t>
            </w:r>
          </w:p>
          <w:p w14:paraId="6CDF6685" w14:textId="7A633F71" w:rsidR="005D1EF4" w:rsidRDefault="005D1EF4" w:rsidP="005D1EF4">
            <w:pPr>
              <w:pStyle w:val="NoSpacing"/>
            </w:pPr>
            <w:r>
              <w:t>Relevant information will differ among other types of analyses but in all cases should include enough information to fully evaluate the design and analysis</w:t>
            </w:r>
          </w:p>
        </w:tc>
        <w:tc>
          <w:tcPr>
            <w:tcW w:w="1350" w:type="dxa"/>
          </w:tcPr>
          <w:p w14:paraId="407D8587" w14:textId="6B58C2F5" w:rsidR="005D1EF4" w:rsidRDefault="005D1EF4" w:rsidP="006A4F3E">
            <w:pPr>
              <w:pStyle w:val="NoSpacing"/>
            </w:pPr>
            <w:r w:rsidRPr="00CA0820">
              <w:t>yes / no / incomplete / not applicable</w:t>
            </w:r>
          </w:p>
        </w:tc>
        <w:tc>
          <w:tcPr>
            <w:tcW w:w="1350" w:type="dxa"/>
          </w:tcPr>
          <w:p w14:paraId="516CDBED" w14:textId="2DA57B72" w:rsidR="005D1EF4" w:rsidRDefault="005D1EF4" w:rsidP="006A4F3E">
            <w:pPr>
              <w:pStyle w:val="NoSpacing"/>
            </w:pPr>
            <w:r>
              <w:t>TOP 5</w:t>
            </w:r>
          </w:p>
        </w:tc>
      </w:tr>
      <w:tr w:rsidR="005D1EF4" w14:paraId="2A55B7D5" w14:textId="77777777" w:rsidTr="00176CCD">
        <w:tc>
          <w:tcPr>
            <w:tcW w:w="1516" w:type="dxa"/>
          </w:tcPr>
          <w:p w14:paraId="596A13DC" w14:textId="77777777" w:rsidR="005D1EF4" w:rsidRDefault="005D1EF4" w:rsidP="006A4F3E">
            <w:pPr>
              <w:pStyle w:val="NoSpacing"/>
            </w:pPr>
            <w:r w:rsidRPr="00803D4B">
              <w:rPr>
                <w:i/>
              </w:rPr>
              <w:t>post hoc</w:t>
            </w:r>
            <w:r>
              <w:t xml:space="preserve"> acknowledge-ment</w:t>
            </w:r>
          </w:p>
        </w:tc>
        <w:tc>
          <w:tcPr>
            <w:tcW w:w="5252" w:type="dxa"/>
          </w:tcPr>
          <w:p w14:paraId="5588C9FE" w14:textId="77777777" w:rsidR="005D1EF4" w:rsidRDefault="005D1EF4" w:rsidP="006A4F3E">
            <w:pPr>
              <w:pStyle w:val="NoSpacing"/>
            </w:pPr>
            <w:r>
              <w:t xml:space="preserve">When </w:t>
            </w:r>
            <w:r w:rsidRPr="0027195F">
              <w:t xml:space="preserve">hypotheses </w:t>
            </w:r>
            <w:r>
              <w:t xml:space="preserve">were </w:t>
            </w:r>
            <w:r w:rsidRPr="0027195F">
              <w:t>formulated after data analysis</w:t>
            </w:r>
            <w:r>
              <w:t>, this should be acknowledged</w:t>
            </w:r>
          </w:p>
        </w:tc>
        <w:tc>
          <w:tcPr>
            <w:tcW w:w="1350" w:type="dxa"/>
          </w:tcPr>
          <w:p w14:paraId="67064AFD" w14:textId="28FB5854" w:rsidR="005D1EF4" w:rsidRDefault="005D1EF4" w:rsidP="00A15FFC">
            <w:pPr>
              <w:pStyle w:val="NoSpacing"/>
            </w:pPr>
            <w:r w:rsidRPr="00CA0820">
              <w:t xml:space="preserve">yes / no / </w:t>
            </w:r>
            <w:r>
              <w:t>unclear</w:t>
            </w:r>
            <w:r w:rsidRPr="00CA0820">
              <w:t xml:space="preserve"> / not applicable</w:t>
            </w:r>
          </w:p>
        </w:tc>
        <w:tc>
          <w:tcPr>
            <w:tcW w:w="1350" w:type="dxa"/>
          </w:tcPr>
          <w:p w14:paraId="7BBA04C3" w14:textId="2A785FF7" w:rsidR="005D1EF4" w:rsidRDefault="005D1EF4" w:rsidP="006A4F3E">
            <w:pPr>
              <w:pStyle w:val="NoSpacing"/>
            </w:pPr>
            <w:r>
              <w:t>TOP 5</w:t>
            </w:r>
          </w:p>
        </w:tc>
      </w:tr>
      <w:tr w:rsidR="00A30BA9" w14:paraId="5BD791E5" w14:textId="77777777" w:rsidTr="00176CCD">
        <w:tc>
          <w:tcPr>
            <w:tcW w:w="1516" w:type="dxa"/>
          </w:tcPr>
          <w:p w14:paraId="07B20D9D" w14:textId="680228CB" w:rsidR="00A30BA9" w:rsidRPr="00803D4B" w:rsidRDefault="00A30BA9" w:rsidP="006A4F3E">
            <w:pPr>
              <w:pStyle w:val="NoSpacing"/>
              <w:rPr>
                <w:i/>
              </w:rPr>
            </w:pPr>
            <w:r>
              <w:rPr>
                <w:b/>
              </w:rPr>
              <w:t>References</w:t>
            </w:r>
          </w:p>
        </w:tc>
        <w:tc>
          <w:tcPr>
            <w:tcW w:w="5252" w:type="dxa"/>
          </w:tcPr>
          <w:p w14:paraId="54C0EC64" w14:textId="77777777" w:rsidR="00A30BA9" w:rsidRDefault="00A30BA9" w:rsidP="006A4F3E">
            <w:pPr>
              <w:pStyle w:val="NoSpacing"/>
            </w:pPr>
          </w:p>
        </w:tc>
        <w:tc>
          <w:tcPr>
            <w:tcW w:w="1350" w:type="dxa"/>
          </w:tcPr>
          <w:p w14:paraId="0839A68D" w14:textId="77777777" w:rsidR="00A30BA9" w:rsidRPr="00CA0820" w:rsidRDefault="00A30BA9" w:rsidP="00A15FFC">
            <w:pPr>
              <w:pStyle w:val="NoSpacing"/>
            </w:pPr>
          </w:p>
        </w:tc>
        <w:tc>
          <w:tcPr>
            <w:tcW w:w="1350" w:type="dxa"/>
          </w:tcPr>
          <w:p w14:paraId="26B72A1E" w14:textId="77777777" w:rsidR="00A30BA9" w:rsidRDefault="00A30BA9" w:rsidP="006A4F3E">
            <w:pPr>
              <w:pStyle w:val="NoSpacing"/>
            </w:pPr>
          </w:p>
        </w:tc>
      </w:tr>
      <w:tr w:rsidR="00A30BA9" w14:paraId="15EFB54C" w14:textId="77777777" w:rsidTr="00176CCD">
        <w:tc>
          <w:tcPr>
            <w:tcW w:w="1516" w:type="dxa"/>
          </w:tcPr>
          <w:p w14:paraId="723574DA" w14:textId="35E3F513" w:rsidR="00A30BA9" w:rsidRPr="00803D4B" w:rsidRDefault="00A30BA9" w:rsidP="006A4F3E">
            <w:pPr>
              <w:pStyle w:val="NoSpacing"/>
              <w:rPr>
                <w:i/>
              </w:rPr>
            </w:pPr>
            <w:r>
              <w:t>Citation of archived data, code, and materials</w:t>
            </w:r>
          </w:p>
        </w:tc>
        <w:tc>
          <w:tcPr>
            <w:tcW w:w="5252" w:type="dxa"/>
          </w:tcPr>
          <w:p w14:paraId="07D0BC72" w14:textId="5C15014C" w:rsidR="00A30BA9" w:rsidRDefault="00026524" w:rsidP="00026524">
            <w:pPr>
              <w:pStyle w:val="NoSpacing"/>
            </w:pPr>
            <w:r>
              <w:t>Properly cite a</w:t>
            </w:r>
            <w:r w:rsidR="00A30BA9">
              <w:t xml:space="preserve">ny archived data, code, or materials made available by others and used in this manuscript </w:t>
            </w:r>
          </w:p>
        </w:tc>
        <w:tc>
          <w:tcPr>
            <w:tcW w:w="1350" w:type="dxa"/>
          </w:tcPr>
          <w:p w14:paraId="6DDA0E72" w14:textId="248F6411" w:rsidR="00A30BA9" w:rsidRPr="00CA0820" w:rsidRDefault="00A30BA9" w:rsidP="00A15FFC">
            <w:pPr>
              <w:pStyle w:val="NoSpacing"/>
            </w:pPr>
            <w:r w:rsidRPr="00CA0820">
              <w:t>yes / no / incomplete / not applicable</w:t>
            </w:r>
          </w:p>
        </w:tc>
        <w:tc>
          <w:tcPr>
            <w:tcW w:w="1350" w:type="dxa"/>
          </w:tcPr>
          <w:p w14:paraId="61690B9F" w14:textId="18719D48" w:rsidR="00A30BA9" w:rsidRDefault="00A30BA9" w:rsidP="006A4F3E">
            <w:pPr>
              <w:pStyle w:val="NoSpacing"/>
            </w:pPr>
            <w:r>
              <w:t>TOP 1</w:t>
            </w:r>
          </w:p>
        </w:tc>
      </w:tr>
    </w:tbl>
    <w:p w14:paraId="24580454" w14:textId="77777777" w:rsidR="00446340" w:rsidRDefault="00446340">
      <w:r>
        <w:br w:type="page"/>
      </w:r>
    </w:p>
    <w:p w14:paraId="459282B3" w14:textId="48551F4D" w:rsidR="005D1EF4" w:rsidRPr="00A15FFC" w:rsidRDefault="005D1EF4" w:rsidP="005D1EF4">
      <w:pPr>
        <w:pStyle w:val="NoSpacing"/>
        <w:rPr>
          <w:sz w:val="28"/>
        </w:rPr>
      </w:pPr>
      <w:r w:rsidRPr="00A15FFC">
        <w:rPr>
          <w:sz w:val="28"/>
        </w:rPr>
        <w:t>Checklist for papers that are meta-analyses</w:t>
      </w:r>
      <w:r>
        <w:rPr>
          <w:sz w:val="28"/>
        </w:rPr>
        <w:t xml:space="preserve"> (with compliance assessment options)</w:t>
      </w:r>
      <w:r w:rsidRPr="00A15FFC">
        <w:rPr>
          <w:sz w:val="28"/>
        </w:rPr>
        <w:t>:</w:t>
      </w:r>
    </w:p>
    <w:p w14:paraId="69C04D16" w14:textId="77777777" w:rsidR="00D51DE5" w:rsidRDefault="00D51DE5" w:rsidP="00C13296">
      <w:pPr>
        <w:pStyle w:val="NoSpacing"/>
        <w:rPr>
          <w:sz w:val="24"/>
        </w:rPr>
      </w:pPr>
    </w:p>
    <w:p w14:paraId="7FD4903E" w14:textId="013F0570" w:rsidR="00C13296" w:rsidRPr="00EA253D" w:rsidRDefault="00D51DE5" w:rsidP="00C13296">
      <w:pPr>
        <w:pStyle w:val="NoSpacing"/>
        <w:rPr>
          <w:sz w:val="24"/>
        </w:rPr>
      </w:pPr>
      <w:r>
        <w:rPr>
          <w:rFonts w:cs="Arial"/>
          <w:color w:val="000000"/>
        </w:rPr>
        <w:t xml:space="preserve">This checklist is based heavily on the existing PRISMA recommendations: </w:t>
      </w:r>
      <w:r w:rsidRPr="003961E0">
        <w:t>http://prisma-statement.org/</w:t>
      </w:r>
      <w:r w:rsidRPr="002E45FE">
        <w:rPr>
          <w:rFonts w:cs="Arial"/>
          <w:color w:val="000000"/>
        </w:rPr>
        <w:t>.</w:t>
      </w:r>
      <w:r>
        <w:rPr>
          <w:rFonts w:cs="Arial"/>
          <w:color w:val="000000"/>
        </w:rPr>
        <w:t xml:space="preserve">  </w:t>
      </w:r>
    </w:p>
    <w:p w14:paraId="40F9E11A" w14:textId="77777777" w:rsidR="00C13296" w:rsidRDefault="00C13296" w:rsidP="00C13296">
      <w:pPr>
        <w:pStyle w:val="NoSpacing"/>
        <w:rPr>
          <w:rFonts w:cs="Arial"/>
          <w:color w:val="000000"/>
        </w:rPr>
      </w:pPr>
    </w:p>
    <w:tbl>
      <w:tblPr>
        <w:tblStyle w:val="TableGrid"/>
        <w:tblW w:w="9576" w:type="dxa"/>
        <w:tblLook w:val="04A0" w:firstRow="1" w:lastRow="0" w:firstColumn="1" w:lastColumn="0" w:noHBand="0" w:noVBand="1"/>
      </w:tblPr>
      <w:tblGrid>
        <w:gridCol w:w="1695"/>
        <w:gridCol w:w="5613"/>
        <w:gridCol w:w="2268"/>
      </w:tblGrid>
      <w:tr w:rsidR="00C13296" w14:paraId="3A7AC859" w14:textId="5CE1CEEA" w:rsidTr="00C13296">
        <w:tc>
          <w:tcPr>
            <w:tcW w:w="1695" w:type="dxa"/>
          </w:tcPr>
          <w:p w14:paraId="4D3D7E3B" w14:textId="77777777" w:rsidR="00C13296" w:rsidRDefault="00C13296" w:rsidP="006A4F3E">
            <w:pPr>
              <w:pStyle w:val="NoSpacing"/>
              <w:rPr>
                <w:rFonts w:cs="Arial"/>
                <w:color w:val="000000"/>
              </w:rPr>
            </w:pPr>
            <w:r w:rsidRPr="002E45FE">
              <w:rPr>
                <w:rFonts w:cs="Arial"/>
                <w:color w:val="000000"/>
              </w:rPr>
              <w:t>Category</w:t>
            </w:r>
          </w:p>
        </w:tc>
        <w:tc>
          <w:tcPr>
            <w:tcW w:w="5613" w:type="dxa"/>
          </w:tcPr>
          <w:p w14:paraId="4B208AD4" w14:textId="77777777" w:rsidR="00C13296" w:rsidRDefault="00C13296" w:rsidP="006A4F3E">
            <w:pPr>
              <w:pStyle w:val="NoSpacing"/>
              <w:rPr>
                <w:rFonts w:cs="Arial"/>
                <w:color w:val="000000"/>
              </w:rPr>
            </w:pPr>
            <w:r w:rsidRPr="002E45FE">
              <w:rPr>
                <w:rFonts w:cs="Arial"/>
                <w:color w:val="000000"/>
              </w:rPr>
              <w:t>Description</w:t>
            </w:r>
          </w:p>
        </w:tc>
        <w:tc>
          <w:tcPr>
            <w:tcW w:w="2268" w:type="dxa"/>
          </w:tcPr>
          <w:p w14:paraId="5DCBCE2F" w14:textId="77777777" w:rsidR="00C13296" w:rsidRPr="002E45FE" w:rsidRDefault="00C13296" w:rsidP="006A4F3E">
            <w:pPr>
              <w:pStyle w:val="NoSpacing"/>
              <w:rPr>
                <w:rFonts w:cs="Arial"/>
                <w:color w:val="000000"/>
              </w:rPr>
            </w:pPr>
          </w:p>
        </w:tc>
      </w:tr>
      <w:tr w:rsidR="00C13296" w14:paraId="638E6C27" w14:textId="6EB1BF7B" w:rsidTr="00C13296">
        <w:tc>
          <w:tcPr>
            <w:tcW w:w="1695" w:type="dxa"/>
          </w:tcPr>
          <w:p w14:paraId="1364D64D" w14:textId="77777777" w:rsidR="00C13296" w:rsidRDefault="00C13296" w:rsidP="006A4F3E">
            <w:pPr>
              <w:pStyle w:val="NoSpacing"/>
              <w:rPr>
                <w:rFonts w:cs="Arial"/>
                <w:color w:val="000000"/>
              </w:rPr>
            </w:pPr>
            <w:r w:rsidRPr="002E45FE">
              <w:rPr>
                <w:rFonts w:cs="Arial"/>
                <w:b/>
                <w:bCs/>
                <w:color w:val="000000"/>
              </w:rPr>
              <w:t>Introduction</w:t>
            </w:r>
          </w:p>
        </w:tc>
        <w:tc>
          <w:tcPr>
            <w:tcW w:w="5613" w:type="dxa"/>
          </w:tcPr>
          <w:p w14:paraId="1E7E04E4" w14:textId="77777777" w:rsidR="00C13296" w:rsidRDefault="00C13296" w:rsidP="006A4F3E">
            <w:pPr>
              <w:pStyle w:val="NoSpacing"/>
              <w:rPr>
                <w:rFonts w:cs="Arial"/>
                <w:color w:val="000000"/>
              </w:rPr>
            </w:pPr>
          </w:p>
        </w:tc>
        <w:tc>
          <w:tcPr>
            <w:tcW w:w="2268" w:type="dxa"/>
          </w:tcPr>
          <w:p w14:paraId="340BCCCB" w14:textId="77777777" w:rsidR="00C13296" w:rsidRDefault="00C13296" w:rsidP="006A4F3E">
            <w:pPr>
              <w:pStyle w:val="NoSpacing"/>
              <w:rPr>
                <w:rFonts w:cs="Arial"/>
                <w:color w:val="000000"/>
              </w:rPr>
            </w:pPr>
          </w:p>
        </w:tc>
      </w:tr>
      <w:tr w:rsidR="00C13296" w14:paraId="6863DD13" w14:textId="43BC4C02" w:rsidTr="00C13296">
        <w:tc>
          <w:tcPr>
            <w:tcW w:w="1695" w:type="dxa"/>
          </w:tcPr>
          <w:p w14:paraId="69D7FF63" w14:textId="006225AB" w:rsidR="00C13296" w:rsidRDefault="00C13296" w:rsidP="00F82DB3">
            <w:pPr>
              <w:pStyle w:val="NoSpacing"/>
              <w:rPr>
                <w:rFonts w:cs="Arial"/>
                <w:color w:val="000000"/>
              </w:rPr>
            </w:pPr>
            <w:r w:rsidRPr="002E45FE">
              <w:rPr>
                <w:rFonts w:cs="Arial"/>
                <w:color w:val="000000"/>
              </w:rPr>
              <w:t xml:space="preserve">Objectives/ </w:t>
            </w:r>
            <w:r w:rsidR="00F82DB3">
              <w:rPr>
                <w:rFonts w:cs="Arial"/>
                <w:color w:val="000000"/>
              </w:rPr>
              <w:t>research q</w:t>
            </w:r>
            <w:r w:rsidRPr="002E45FE">
              <w:rPr>
                <w:rFonts w:cs="Arial"/>
                <w:color w:val="000000"/>
              </w:rPr>
              <w:t>uestion(s)</w:t>
            </w:r>
          </w:p>
        </w:tc>
        <w:tc>
          <w:tcPr>
            <w:tcW w:w="5613" w:type="dxa"/>
          </w:tcPr>
          <w:p w14:paraId="1E6D7666" w14:textId="77777777" w:rsidR="00C13296" w:rsidRDefault="00C13296" w:rsidP="006A4F3E">
            <w:pPr>
              <w:pStyle w:val="NoSpacing"/>
              <w:rPr>
                <w:rFonts w:cs="Arial"/>
                <w:color w:val="000000"/>
              </w:rPr>
            </w:pPr>
            <w:r w:rsidRPr="002E45FE">
              <w:rPr>
                <w:rFonts w:cs="Arial"/>
                <w:color w:val="000000"/>
              </w:rPr>
              <w:t>Explicit statement of objectives, research questions and scope of study</w:t>
            </w:r>
          </w:p>
        </w:tc>
        <w:tc>
          <w:tcPr>
            <w:tcW w:w="2268" w:type="dxa"/>
          </w:tcPr>
          <w:p w14:paraId="4DFF2EE6" w14:textId="77777777" w:rsidR="00C13296" w:rsidRDefault="00C13296" w:rsidP="00C13296">
            <w:pPr>
              <w:pStyle w:val="NoSpacing"/>
            </w:pPr>
            <w:r>
              <w:t>yes / absent /</w:t>
            </w:r>
          </w:p>
          <w:p w14:paraId="29BCAE69" w14:textId="51B70273" w:rsidR="00C13296" w:rsidRPr="002E45FE" w:rsidRDefault="00C13296" w:rsidP="00C13296">
            <w:pPr>
              <w:pStyle w:val="NoSpacing"/>
              <w:rPr>
                <w:rFonts w:cs="Arial"/>
                <w:color w:val="000000"/>
              </w:rPr>
            </w:pPr>
            <w:r>
              <w:t>insufficient</w:t>
            </w:r>
          </w:p>
        </w:tc>
      </w:tr>
      <w:tr w:rsidR="00C13296" w14:paraId="51156726" w14:textId="467BC923" w:rsidTr="00C13296">
        <w:tc>
          <w:tcPr>
            <w:tcW w:w="1695" w:type="dxa"/>
          </w:tcPr>
          <w:p w14:paraId="5A2520AE" w14:textId="77777777" w:rsidR="00C13296" w:rsidRDefault="00C13296" w:rsidP="006A4F3E">
            <w:pPr>
              <w:pStyle w:val="NoSpacing"/>
              <w:rPr>
                <w:rFonts w:cs="Arial"/>
                <w:color w:val="000000"/>
              </w:rPr>
            </w:pPr>
            <w:r w:rsidRPr="002E45FE">
              <w:rPr>
                <w:rFonts w:cs="Arial"/>
                <w:b/>
                <w:bCs/>
                <w:color w:val="000000"/>
              </w:rPr>
              <w:t>Methods</w:t>
            </w:r>
          </w:p>
        </w:tc>
        <w:tc>
          <w:tcPr>
            <w:tcW w:w="5613" w:type="dxa"/>
          </w:tcPr>
          <w:p w14:paraId="5D6399F0" w14:textId="77777777" w:rsidR="00C13296" w:rsidRDefault="00C13296" w:rsidP="006A4F3E">
            <w:pPr>
              <w:pStyle w:val="NoSpacing"/>
              <w:rPr>
                <w:rFonts w:cs="Arial"/>
                <w:color w:val="000000"/>
              </w:rPr>
            </w:pPr>
          </w:p>
        </w:tc>
        <w:tc>
          <w:tcPr>
            <w:tcW w:w="2268" w:type="dxa"/>
          </w:tcPr>
          <w:p w14:paraId="15E01923" w14:textId="77777777" w:rsidR="00C13296" w:rsidRDefault="00C13296" w:rsidP="006A4F3E">
            <w:pPr>
              <w:pStyle w:val="NoSpacing"/>
              <w:rPr>
                <w:rFonts w:cs="Arial"/>
                <w:color w:val="000000"/>
              </w:rPr>
            </w:pPr>
          </w:p>
        </w:tc>
      </w:tr>
      <w:tr w:rsidR="00C13296" w14:paraId="02D87916" w14:textId="513109E3" w:rsidTr="00C13296">
        <w:tc>
          <w:tcPr>
            <w:tcW w:w="1695" w:type="dxa"/>
          </w:tcPr>
          <w:p w14:paraId="3D230A47" w14:textId="77777777" w:rsidR="00C13296" w:rsidRPr="002E45FE" w:rsidRDefault="00C13296" w:rsidP="006A4F3E">
            <w:pPr>
              <w:pStyle w:val="NoSpacing"/>
            </w:pPr>
            <w:r w:rsidRPr="002E45FE">
              <w:rPr>
                <w:rFonts w:cs="Arial"/>
                <w:color w:val="000000"/>
              </w:rPr>
              <w:t>Scope of study</w:t>
            </w:r>
          </w:p>
          <w:p w14:paraId="044E07BC" w14:textId="77777777" w:rsidR="00C13296" w:rsidRDefault="00C13296" w:rsidP="006A4F3E">
            <w:pPr>
              <w:pStyle w:val="NoSpacing"/>
              <w:rPr>
                <w:rFonts w:cs="Arial"/>
                <w:color w:val="000000"/>
              </w:rPr>
            </w:pPr>
          </w:p>
        </w:tc>
        <w:tc>
          <w:tcPr>
            <w:tcW w:w="5613" w:type="dxa"/>
          </w:tcPr>
          <w:p w14:paraId="408B64C7" w14:textId="77777777" w:rsidR="00C13296" w:rsidRPr="002E45FE" w:rsidRDefault="00C13296" w:rsidP="006A4F3E">
            <w:pPr>
              <w:pStyle w:val="NoSpacing"/>
            </w:pPr>
            <w:r w:rsidRPr="002E45FE">
              <w:rPr>
                <w:rFonts w:cs="Arial"/>
                <w:color w:val="000000"/>
              </w:rPr>
              <w:t>Clearly identify scope of the study (dates, locations, taxa, type of data)</w:t>
            </w:r>
          </w:p>
          <w:p w14:paraId="3EA609F3" w14:textId="77777777" w:rsidR="00C13296" w:rsidRDefault="00C13296" w:rsidP="006A4F3E">
            <w:pPr>
              <w:pStyle w:val="NoSpacing"/>
              <w:rPr>
                <w:rFonts w:cs="Arial"/>
                <w:color w:val="000000"/>
              </w:rPr>
            </w:pPr>
          </w:p>
        </w:tc>
        <w:tc>
          <w:tcPr>
            <w:tcW w:w="2268" w:type="dxa"/>
          </w:tcPr>
          <w:p w14:paraId="74E5C7E5" w14:textId="77777777" w:rsidR="00C13296" w:rsidRDefault="00C13296" w:rsidP="00C13296">
            <w:pPr>
              <w:pStyle w:val="NoSpacing"/>
            </w:pPr>
            <w:r>
              <w:t>yes / absent /</w:t>
            </w:r>
          </w:p>
          <w:p w14:paraId="61552FD1" w14:textId="2E329F64" w:rsidR="00C13296" w:rsidRPr="002E45FE" w:rsidRDefault="00C13296" w:rsidP="00C13296">
            <w:pPr>
              <w:pStyle w:val="NoSpacing"/>
              <w:rPr>
                <w:rFonts w:cs="Arial"/>
                <w:color w:val="000000"/>
              </w:rPr>
            </w:pPr>
            <w:r>
              <w:t>insufficient</w:t>
            </w:r>
          </w:p>
        </w:tc>
      </w:tr>
      <w:tr w:rsidR="005D1EF4" w14:paraId="0E05C186" w14:textId="1C18436A" w:rsidTr="00C13296">
        <w:tc>
          <w:tcPr>
            <w:tcW w:w="1695" w:type="dxa"/>
          </w:tcPr>
          <w:p w14:paraId="45A9F13F" w14:textId="77777777" w:rsidR="005D1EF4" w:rsidRDefault="005D1EF4" w:rsidP="006A4F3E">
            <w:pPr>
              <w:pStyle w:val="NoSpacing"/>
              <w:rPr>
                <w:rFonts w:cs="Arial"/>
                <w:color w:val="000000"/>
              </w:rPr>
            </w:pPr>
            <w:r w:rsidRPr="002E45FE">
              <w:rPr>
                <w:rFonts w:cs="Arial"/>
                <w:color w:val="000000"/>
              </w:rPr>
              <w:t>Information sources</w:t>
            </w:r>
          </w:p>
        </w:tc>
        <w:tc>
          <w:tcPr>
            <w:tcW w:w="5613" w:type="dxa"/>
          </w:tcPr>
          <w:p w14:paraId="397664CC" w14:textId="5A92A886" w:rsidR="005D1EF4" w:rsidRDefault="005D1EF4" w:rsidP="006A4F3E">
            <w:pPr>
              <w:pStyle w:val="NoSpacing"/>
              <w:rPr>
                <w:rFonts w:cs="Arial"/>
                <w:color w:val="000000"/>
              </w:rPr>
            </w:pPr>
            <w:r w:rsidRPr="002E45FE">
              <w:rPr>
                <w:rFonts w:cs="Arial"/>
                <w:color w:val="000000"/>
              </w:rPr>
              <w:t>Describe all information sources (e.g., databases with dates of coverage, contact with study authors to identify</w:t>
            </w:r>
            <w:r>
              <w:rPr>
                <w:rFonts w:cs="Arial"/>
                <w:color w:val="000000"/>
              </w:rPr>
              <w:t xml:space="preserve"> </w:t>
            </w:r>
            <w:r w:rsidRPr="002E45FE">
              <w:rPr>
                <w:rFonts w:cs="Arial"/>
                <w:color w:val="000000"/>
              </w:rPr>
              <w:t>additional studies) in the search and date(s) searched</w:t>
            </w:r>
          </w:p>
        </w:tc>
        <w:tc>
          <w:tcPr>
            <w:tcW w:w="2268" w:type="dxa"/>
          </w:tcPr>
          <w:p w14:paraId="67199B43" w14:textId="77777777" w:rsidR="005D1EF4" w:rsidRDefault="005D1EF4" w:rsidP="00C13296">
            <w:pPr>
              <w:pStyle w:val="NoSpacing"/>
            </w:pPr>
            <w:r>
              <w:t>yes / absent /</w:t>
            </w:r>
          </w:p>
          <w:p w14:paraId="69DEEEDB" w14:textId="5C6654AC" w:rsidR="005D1EF4" w:rsidRPr="002E45FE" w:rsidRDefault="005D1EF4" w:rsidP="00C13296">
            <w:pPr>
              <w:pStyle w:val="NoSpacing"/>
              <w:rPr>
                <w:rFonts w:cs="Arial"/>
                <w:color w:val="000000"/>
              </w:rPr>
            </w:pPr>
            <w:r>
              <w:t>insufficient</w:t>
            </w:r>
          </w:p>
        </w:tc>
      </w:tr>
      <w:tr w:rsidR="005D1EF4" w14:paraId="78CB679A" w14:textId="287E2DFD" w:rsidTr="00C13296">
        <w:tc>
          <w:tcPr>
            <w:tcW w:w="1695" w:type="dxa"/>
          </w:tcPr>
          <w:p w14:paraId="0DDDFC3D" w14:textId="77777777" w:rsidR="005D1EF4" w:rsidRDefault="005D1EF4" w:rsidP="006A4F3E">
            <w:pPr>
              <w:pStyle w:val="NoSpacing"/>
              <w:rPr>
                <w:rFonts w:cs="Arial"/>
                <w:color w:val="000000"/>
              </w:rPr>
            </w:pPr>
            <w:r w:rsidRPr="002E45FE">
              <w:rPr>
                <w:rFonts w:cs="Arial"/>
                <w:color w:val="000000"/>
              </w:rPr>
              <w:t>Preregistered protocol</w:t>
            </w:r>
          </w:p>
        </w:tc>
        <w:tc>
          <w:tcPr>
            <w:tcW w:w="5613" w:type="dxa"/>
          </w:tcPr>
          <w:p w14:paraId="18225960" w14:textId="17174148" w:rsidR="005D1EF4" w:rsidRDefault="005D1EF4" w:rsidP="006A4F3E">
            <w:pPr>
              <w:pStyle w:val="NoSpacing"/>
              <w:rPr>
                <w:rFonts w:cs="Arial"/>
                <w:color w:val="000000"/>
              </w:rPr>
            </w:pPr>
            <w:r w:rsidRPr="002E45FE">
              <w:rPr>
                <w:rFonts w:cs="Arial"/>
                <w:color w:val="000000"/>
              </w:rPr>
              <w:t>Indicate if a review protocol exists and where it can be accessed</w:t>
            </w:r>
            <w:r>
              <w:rPr>
                <w:rFonts w:cs="Arial"/>
                <w:color w:val="000000"/>
              </w:rPr>
              <w:t xml:space="preserve"> (optional)</w:t>
            </w:r>
          </w:p>
        </w:tc>
        <w:tc>
          <w:tcPr>
            <w:tcW w:w="2268" w:type="dxa"/>
          </w:tcPr>
          <w:p w14:paraId="0BB70201" w14:textId="447262B5" w:rsidR="005D1EF4" w:rsidRPr="002E45FE" w:rsidRDefault="00A40939" w:rsidP="00A40939">
            <w:pPr>
              <w:pStyle w:val="NoSpacing"/>
              <w:rPr>
                <w:rFonts w:cs="Arial"/>
                <w:color w:val="000000"/>
              </w:rPr>
            </w:pPr>
            <w:r>
              <w:t>protocol exists / protocol does not exist / not stated</w:t>
            </w:r>
          </w:p>
        </w:tc>
      </w:tr>
      <w:tr w:rsidR="005D1EF4" w14:paraId="2C4AFA39" w14:textId="06D49198" w:rsidTr="00C13296">
        <w:tc>
          <w:tcPr>
            <w:tcW w:w="1695" w:type="dxa"/>
          </w:tcPr>
          <w:p w14:paraId="2E5273D6" w14:textId="77777777" w:rsidR="005D1EF4" w:rsidRDefault="005D1EF4" w:rsidP="006A4F3E">
            <w:pPr>
              <w:pStyle w:val="NoSpacing"/>
              <w:rPr>
                <w:rFonts w:cs="Arial"/>
                <w:color w:val="000000"/>
              </w:rPr>
            </w:pPr>
            <w:r w:rsidRPr="002E45FE">
              <w:rPr>
                <w:rFonts w:cs="Arial"/>
                <w:color w:val="000000"/>
              </w:rPr>
              <w:t>Search criteria</w:t>
            </w:r>
          </w:p>
        </w:tc>
        <w:tc>
          <w:tcPr>
            <w:tcW w:w="5613" w:type="dxa"/>
          </w:tcPr>
          <w:p w14:paraId="2C329A02" w14:textId="2736026F" w:rsidR="005D1EF4" w:rsidRDefault="005D1EF4" w:rsidP="006A4F3E">
            <w:pPr>
              <w:pStyle w:val="NoSpacing"/>
              <w:rPr>
                <w:rFonts w:cs="Arial"/>
                <w:color w:val="000000"/>
              </w:rPr>
            </w:pPr>
            <w:r w:rsidRPr="002E45FE">
              <w:rPr>
                <w:rFonts w:cs="Arial"/>
                <w:color w:val="000000"/>
              </w:rPr>
              <w:t xml:space="preserve">Complete and explicit database search terms including all logical connectors and operators sufficient to </w:t>
            </w:r>
            <w:r>
              <w:rPr>
                <w:rFonts w:cs="Arial"/>
                <w:color w:val="000000"/>
              </w:rPr>
              <w:t>exactly duplicate</w:t>
            </w:r>
            <w:r w:rsidRPr="002E45FE">
              <w:rPr>
                <w:rFonts w:cs="Arial"/>
                <w:color w:val="000000"/>
              </w:rPr>
              <w:t xml:space="preserve"> search</w:t>
            </w:r>
            <w:r>
              <w:rPr>
                <w:rFonts w:cs="Arial"/>
                <w:color w:val="000000"/>
              </w:rPr>
              <w:t>. Also, indicate all other sources of data (e.g. literature cited sections of published reviews, personal unpublished data, collaborative group project data available from cited sources or online).</w:t>
            </w:r>
          </w:p>
        </w:tc>
        <w:tc>
          <w:tcPr>
            <w:tcW w:w="2268" w:type="dxa"/>
          </w:tcPr>
          <w:p w14:paraId="15523623" w14:textId="77777777" w:rsidR="005D1EF4" w:rsidRDefault="005D1EF4" w:rsidP="00C13296">
            <w:pPr>
              <w:pStyle w:val="NoSpacing"/>
            </w:pPr>
            <w:r>
              <w:t>yes / absent /</w:t>
            </w:r>
          </w:p>
          <w:p w14:paraId="23E234A9" w14:textId="0DF3A746" w:rsidR="005D1EF4" w:rsidRPr="002E45FE" w:rsidRDefault="005D1EF4" w:rsidP="00C13296">
            <w:pPr>
              <w:pStyle w:val="NoSpacing"/>
              <w:rPr>
                <w:rFonts w:cs="Arial"/>
                <w:color w:val="000000"/>
              </w:rPr>
            </w:pPr>
            <w:r>
              <w:t>insufficient</w:t>
            </w:r>
          </w:p>
        </w:tc>
      </w:tr>
      <w:tr w:rsidR="005D1EF4" w14:paraId="329E1C50" w14:textId="380AF2F7" w:rsidTr="00C13296">
        <w:tc>
          <w:tcPr>
            <w:tcW w:w="1695" w:type="dxa"/>
          </w:tcPr>
          <w:p w14:paraId="536E18B9" w14:textId="77777777" w:rsidR="005D1EF4" w:rsidRDefault="005D1EF4" w:rsidP="006A4F3E">
            <w:pPr>
              <w:pStyle w:val="NoSpacing"/>
              <w:rPr>
                <w:rFonts w:cs="Arial"/>
                <w:color w:val="000000"/>
              </w:rPr>
            </w:pPr>
            <w:r w:rsidRPr="002E45FE">
              <w:rPr>
                <w:rFonts w:cs="Arial"/>
                <w:color w:val="000000"/>
              </w:rPr>
              <w:t>Study inclusion/ exclusion criteria</w:t>
            </w:r>
          </w:p>
        </w:tc>
        <w:tc>
          <w:tcPr>
            <w:tcW w:w="5613" w:type="dxa"/>
          </w:tcPr>
          <w:p w14:paraId="41B75E01" w14:textId="769AD9E9" w:rsidR="005D1EF4" w:rsidRDefault="005D1EF4" w:rsidP="006A4F3E">
            <w:pPr>
              <w:pStyle w:val="NoSpacing"/>
              <w:rPr>
                <w:rFonts w:cs="Arial"/>
                <w:color w:val="000000"/>
              </w:rPr>
            </w:pPr>
            <w:r>
              <w:rPr>
                <w:rFonts w:cs="Arial"/>
                <w:color w:val="000000"/>
              </w:rPr>
              <w:t>Document</w:t>
            </w:r>
            <w:r w:rsidRPr="002E45FE">
              <w:rPr>
                <w:rFonts w:cs="Arial"/>
                <w:color w:val="000000"/>
              </w:rPr>
              <w:t xml:space="preserve"> the specific criteria and methods for inclusion of studies at each stage of the selection process</w:t>
            </w:r>
            <w:r>
              <w:rPr>
                <w:rFonts w:cs="Arial"/>
                <w:color w:val="000000"/>
              </w:rPr>
              <w:t xml:space="preserve"> </w:t>
            </w:r>
          </w:p>
        </w:tc>
        <w:tc>
          <w:tcPr>
            <w:tcW w:w="2268" w:type="dxa"/>
          </w:tcPr>
          <w:p w14:paraId="5764D1A4" w14:textId="77777777" w:rsidR="005D1EF4" w:rsidRDefault="005D1EF4" w:rsidP="00C13296">
            <w:pPr>
              <w:pStyle w:val="NoSpacing"/>
            </w:pPr>
            <w:r>
              <w:t>yes / absent /</w:t>
            </w:r>
          </w:p>
          <w:p w14:paraId="1717B0B8" w14:textId="51CB56AC" w:rsidR="005D1EF4" w:rsidRPr="002E45FE" w:rsidRDefault="005D1EF4" w:rsidP="00C13296">
            <w:pPr>
              <w:pStyle w:val="NoSpacing"/>
              <w:rPr>
                <w:rFonts w:cs="Arial"/>
                <w:color w:val="000000"/>
              </w:rPr>
            </w:pPr>
            <w:r>
              <w:t>insufficient</w:t>
            </w:r>
          </w:p>
        </w:tc>
      </w:tr>
      <w:tr w:rsidR="00C13296" w14:paraId="1A9F3FEE" w14:textId="02E34529" w:rsidTr="00C13296">
        <w:tc>
          <w:tcPr>
            <w:tcW w:w="1695" w:type="dxa"/>
          </w:tcPr>
          <w:p w14:paraId="76B0FBA1" w14:textId="77777777" w:rsidR="00C13296" w:rsidRDefault="00C13296" w:rsidP="006A4F3E">
            <w:pPr>
              <w:pStyle w:val="NoSpacing"/>
              <w:rPr>
                <w:rFonts w:cs="Arial"/>
                <w:color w:val="000000"/>
              </w:rPr>
            </w:pPr>
            <w:r w:rsidRPr="002E45FE">
              <w:rPr>
                <w:rFonts w:cs="Arial"/>
                <w:color w:val="000000"/>
              </w:rPr>
              <w:t>Duplication of search and extraction</w:t>
            </w:r>
          </w:p>
        </w:tc>
        <w:tc>
          <w:tcPr>
            <w:tcW w:w="5613" w:type="dxa"/>
          </w:tcPr>
          <w:p w14:paraId="7EB25622" w14:textId="5E2A34A9" w:rsidR="00C13296" w:rsidRDefault="005D1EF4" w:rsidP="006A4F3E">
            <w:pPr>
              <w:pStyle w:val="NoSpacing"/>
              <w:rPr>
                <w:rFonts w:cs="Arial"/>
                <w:color w:val="000000"/>
              </w:rPr>
            </w:pPr>
            <w:r>
              <w:rPr>
                <w:rFonts w:cs="Arial"/>
                <w:color w:val="000000"/>
              </w:rPr>
              <w:t>State how searches were conducted and coded; did t</w:t>
            </w:r>
            <w:r w:rsidRPr="002E45FE">
              <w:rPr>
                <w:rFonts w:cs="Arial"/>
                <w:color w:val="000000"/>
              </w:rPr>
              <w:t>wo independent observers conduc</w:t>
            </w:r>
            <w:r>
              <w:rPr>
                <w:rFonts w:cs="Arial"/>
                <w:color w:val="000000"/>
              </w:rPr>
              <w:t>t searches and code results (desirable if possible)</w:t>
            </w:r>
            <w:r w:rsidR="00742E96">
              <w:rPr>
                <w:rFonts w:cs="Arial"/>
                <w:color w:val="000000"/>
              </w:rPr>
              <w:t>?</w:t>
            </w:r>
          </w:p>
        </w:tc>
        <w:tc>
          <w:tcPr>
            <w:tcW w:w="2268" w:type="dxa"/>
          </w:tcPr>
          <w:p w14:paraId="00C8D303" w14:textId="36DA04C2" w:rsidR="00C13296" w:rsidRDefault="00A40939" w:rsidP="00C13296">
            <w:pPr>
              <w:pStyle w:val="NoSpacing"/>
            </w:pPr>
            <w:r>
              <w:t>duplicated</w:t>
            </w:r>
            <w:r w:rsidR="00C13296">
              <w:t xml:space="preserve"> / no</w:t>
            </w:r>
            <w:r>
              <w:t>t duplicated</w:t>
            </w:r>
            <w:r w:rsidR="00C13296">
              <w:t xml:space="preserve"> /</w:t>
            </w:r>
          </w:p>
          <w:p w14:paraId="63E0DFDA" w14:textId="1FEC17F1" w:rsidR="00C13296" w:rsidRPr="002E45FE" w:rsidRDefault="00C13296" w:rsidP="00C13296">
            <w:pPr>
              <w:pStyle w:val="NoSpacing"/>
              <w:rPr>
                <w:rFonts w:cs="Arial"/>
                <w:color w:val="000000"/>
              </w:rPr>
            </w:pPr>
            <w:r>
              <w:t>not stated</w:t>
            </w:r>
          </w:p>
        </w:tc>
      </w:tr>
      <w:tr w:rsidR="005D1EF4" w14:paraId="6032A907" w14:textId="44F8A39C" w:rsidTr="00C13296">
        <w:tc>
          <w:tcPr>
            <w:tcW w:w="1695" w:type="dxa"/>
          </w:tcPr>
          <w:p w14:paraId="6A643E63" w14:textId="77777777" w:rsidR="005D1EF4" w:rsidRDefault="005D1EF4" w:rsidP="006A4F3E">
            <w:pPr>
              <w:pStyle w:val="NoSpacing"/>
              <w:rPr>
                <w:rFonts w:cs="Arial"/>
                <w:color w:val="000000"/>
              </w:rPr>
            </w:pPr>
            <w:r w:rsidRPr="002E45FE">
              <w:rPr>
                <w:rFonts w:cs="Arial"/>
                <w:color w:val="000000"/>
              </w:rPr>
              <w:t>Effect size measures</w:t>
            </w:r>
          </w:p>
        </w:tc>
        <w:tc>
          <w:tcPr>
            <w:tcW w:w="5613" w:type="dxa"/>
          </w:tcPr>
          <w:p w14:paraId="22BA4D42" w14:textId="46C3FBB5" w:rsidR="005D1EF4" w:rsidRDefault="005D1EF4" w:rsidP="006A4F3E">
            <w:pPr>
              <w:pStyle w:val="NoSpacing"/>
              <w:rPr>
                <w:rFonts w:cs="Arial"/>
                <w:color w:val="000000"/>
              </w:rPr>
            </w:pPr>
            <w:r w:rsidRPr="002E45FE">
              <w:rPr>
                <w:rFonts w:cs="Arial"/>
                <w:color w:val="000000"/>
              </w:rPr>
              <w:t xml:space="preserve">State and justify the measures of effect size used (e.g., Z-transform of correlation coefficient, standardized mean difference). If formulas for effect size and its sampling variance are not published elsewhere, provide sufficient information to calculate them and evaluate how they are used in analyses; describe </w:t>
            </w:r>
            <w:r>
              <w:rPr>
                <w:rFonts w:cs="Arial"/>
                <w:color w:val="000000"/>
              </w:rPr>
              <w:t xml:space="preserve">their statistical properties and </w:t>
            </w:r>
            <w:r w:rsidRPr="002E45FE">
              <w:rPr>
                <w:rFonts w:cs="Arial"/>
                <w:color w:val="000000"/>
              </w:rPr>
              <w:t xml:space="preserve">how </w:t>
            </w:r>
            <w:r>
              <w:rPr>
                <w:rFonts w:cs="Arial"/>
                <w:color w:val="000000"/>
              </w:rPr>
              <w:t xml:space="preserve">the </w:t>
            </w:r>
            <w:r w:rsidRPr="002E45FE">
              <w:rPr>
                <w:rFonts w:cs="Arial"/>
                <w:color w:val="000000"/>
              </w:rPr>
              <w:t>effect sizes were calculated or derived</w:t>
            </w:r>
            <w:r>
              <w:rPr>
                <w:rFonts w:cs="Arial"/>
                <w:color w:val="000000"/>
              </w:rPr>
              <w:t xml:space="preserve">. </w:t>
            </w:r>
          </w:p>
        </w:tc>
        <w:tc>
          <w:tcPr>
            <w:tcW w:w="2268" w:type="dxa"/>
          </w:tcPr>
          <w:p w14:paraId="3312ED8E" w14:textId="77777777" w:rsidR="005D1EF4" w:rsidRDefault="005D1EF4" w:rsidP="00C13296">
            <w:pPr>
              <w:pStyle w:val="NoSpacing"/>
            </w:pPr>
            <w:r>
              <w:t>yes / absent /</w:t>
            </w:r>
          </w:p>
          <w:p w14:paraId="11A97A5B" w14:textId="7830281A" w:rsidR="005D1EF4" w:rsidRPr="002E45FE" w:rsidRDefault="005D1EF4" w:rsidP="00C13296">
            <w:pPr>
              <w:pStyle w:val="NoSpacing"/>
              <w:rPr>
                <w:rFonts w:cs="Arial"/>
                <w:color w:val="000000"/>
              </w:rPr>
            </w:pPr>
            <w:r>
              <w:t>insufficient</w:t>
            </w:r>
          </w:p>
        </w:tc>
      </w:tr>
      <w:tr w:rsidR="005D1EF4" w14:paraId="7167705F" w14:textId="2DC7B101" w:rsidTr="00C13296">
        <w:tc>
          <w:tcPr>
            <w:tcW w:w="1695" w:type="dxa"/>
          </w:tcPr>
          <w:p w14:paraId="128B5966" w14:textId="77777777" w:rsidR="005D1EF4" w:rsidRDefault="005D1EF4" w:rsidP="006A4F3E">
            <w:pPr>
              <w:pStyle w:val="NoSpacing"/>
              <w:rPr>
                <w:rFonts w:cs="Arial"/>
                <w:color w:val="000000"/>
              </w:rPr>
            </w:pPr>
            <w:r w:rsidRPr="002E45FE">
              <w:rPr>
                <w:rFonts w:cs="Arial"/>
                <w:color w:val="000000"/>
              </w:rPr>
              <w:t>Data extraction process</w:t>
            </w:r>
          </w:p>
        </w:tc>
        <w:tc>
          <w:tcPr>
            <w:tcW w:w="5613" w:type="dxa"/>
          </w:tcPr>
          <w:p w14:paraId="06F14818" w14:textId="6E1B91E3" w:rsidR="005D1EF4" w:rsidRDefault="005D1EF4" w:rsidP="006A4F3E">
            <w:pPr>
              <w:pStyle w:val="NoSpacing"/>
              <w:rPr>
                <w:rFonts w:cs="Arial"/>
                <w:color w:val="000000"/>
              </w:rPr>
            </w:pPr>
            <w:r w:rsidRPr="002E45FE">
              <w:rPr>
                <w:rFonts w:cs="Arial"/>
                <w:color w:val="000000"/>
              </w:rPr>
              <w:t>Describe how data were obtained from published or unpublished sources (e.g. figures digitized using cited software, correspondence with authors)</w:t>
            </w:r>
            <w:r>
              <w:rPr>
                <w:rFonts w:cs="Arial"/>
                <w:color w:val="000000"/>
              </w:rPr>
              <w:t>, and whether two or more independent observers duplicated data extraction</w:t>
            </w:r>
          </w:p>
        </w:tc>
        <w:tc>
          <w:tcPr>
            <w:tcW w:w="2268" w:type="dxa"/>
          </w:tcPr>
          <w:p w14:paraId="6A7F68E3" w14:textId="77777777" w:rsidR="005D1EF4" w:rsidRDefault="005D1EF4" w:rsidP="00C13296">
            <w:pPr>
              <w:pStyle w:val="NoSpacing"/>
            </w:pPr>
            <w:r>
              <w:t>yes / absent /</w:t>
            </w:r>
          </w:p>
          <w:p w14:paraId="60DE32D3" w14:textId="34E7C33A" w:rsidR="005D1EF4" w:rsidRPr="002E45FE" w:rsidRDefault="005D1EF4" w:rsidP="00C13296">
            <w:pPr>
              <w:pStyle w:val="NoSpacing"/>
              <w:rPr>
                <w:rFonts w:cs="Arial"/>
                <w:color w:val="000000"/>
              </w:rPr>
            </w:pPr>
            <w:r>
              <w:t>insufficient</w:t>
            </w:r>
          </w:p>
        </w:tc>
      </w:tr>
      <w:tr w:rsidR="005D1EF4" w14:paraId="54FE761B" w14:textId="4750C316" w:rsidTr="00C13296">
        <w:tc>
          <w:tcPr>
            <w:tcW w:w="1695" w:type="dxa"/>
          </w:tcPr>
          <w:p w14:paraId="284EDA6F" w14:textId="77777777" w:rsidR="005D1EF4" w:rsidRDefault="005D1EF4" w:rsidP="006A4F3E">
            <w:pPr>
              <w:pStyle w:val="NoSpacing"/>
              <w:rPr>
                <w:rFonts w:cs="Arial"/>
                <w:color w:val="000000"/>
              </w:rPr>
            </w:pPr>
            <w:r w:rsidRPr="002E45FE">
              <w:rPr>
                <w:rFonts w:cs="Arial"/>
                <w:color w:val="000000"/>
              </w:rPr>
              <w:t>Data collection and processing</w:t>
            </w:r>
          </w:p>
        </w:tc>
        <w:tc>
          <w:tcPr>
            <w:tcW w:w="5613" w:type="dxa"/>
          </w:tcPr>
          <w:p w14:paraId="741E99C8" w14:textId="0485B0D6" w:rsidR="005D1EF4" w:rsidRDefault="005D1EF4" w:rsidP="006A4F3E">
            <w:pPr>
              <w:pStyle w:val="NoSpacing"/>
              <w:rPr>
                <w:rFonts w:cs="Arial"/>
                <w:color w:val="000000"/>
              </w:rPr>
            </w:pPr>
            <w:r w:rsidRPr="002E45FE">
              <w:rPr>
                <w:rFonts w:cs="Arial"/>
                <w:color w:val="000000"/>
              </w:rPr>
              <w:t>List and explain what data were collected even if they were not included in the final analysis (e.g. taxa, lat</w:t>
            </w:r>
            <w:r>
              <w:rPr>
                <w:rFonts w:cs="Arial"/>
                <w:color w:val="000000"/>
              </w:rPr>
              <w:t>itude</w:t>
            </w:r>
            <w:r w:rsidRPr="002E45FE">
              <w:rPr>
                <w:rFonts w:cs="Arial"/>
                <w:color w:val="000000"/>
              </w:rPr>
              <w:t>/long</w:t>
            </w:r>
            <w:r>
              <w:rPr>
                <w:rFonts w:cs="Arial"/>
                <w:color w:val="000000"/>
              </w:rPr>
              <w:t>itude</w:t>
            </w:r>
            <w:r w:rsidRPr="002E45FE">
              <w:rPr>
                <w:rFonts w:cs="Arial"/>
                <w:color w:val="000000"/>
              </w:rPr>
              <w:t>, biomass) and any assumptions, simplifications or transformations made</w:t>
            </w:r>
          </w:p>
        </w:tc>
        <w:tc>
          <w:tcPr>
            <w:tcW w:w="2268" w:type="dxa"/>
          </w:tcPr>
          <w:p w14:paraId="3A395E17" w14:textId="77777777" w:rsidR="005D1EF4" w:rsidRDefault="005D1EF4" w:rsidP="00C13296">
            <w:pPr>
              <w:pStyle w:val="NoSpacing"/>
            </w:pPr>
            <w:r>
              <w:t>yes / absent /</w:t>
            </w:r>
          </w:p>
          <w:p w14:paraId="0058F531" w14:textId="45DB5FE9" w:rsidR="005D1EF4" w:rsidRPr="002E45FE" w:rsidRDefault="005D1EF4" w:rsidP="00C13296">
            <w:pPr>
              <w:pStyle w:val="NoSpacing"/>
              <w:rPr>
                <w:rFonts w:cs="Arial"/>
                <w:color w:val="000000"/>
              </w:rPr>
            </w:pPr>
            <w:r>
              <w:t>insufficient</w:t>
            </w:r>
          </w:p>
        </w:tc>
      </w:tr>
      <w:tr w:rsidR="005D1EF4" w14:paraId="04CE90A0" w14:textId="6FC3163D" w:rsidTr="00C13296">
        <w:tc>
          <w:tcPr>
            <w:tcW w:w="1695" w:type="dxa"/>
          </w:tcPr>
          <w:p w14:paraId="4105CB97" w14:textId="77777777" w:rsidR="005D1EF4" w:rsidRDefault="005D1EF4" w:rsidP="006A4F3E">
            <w:pPr>
              <w:pStyle w:val="NoSpacing"/>
              <w:rPr>
                <w:rFonts w:cs="Arial"/>
                <w:color w:val="000000"/>
              </w:rPr>
            </w:pPr>
            <w:r w:rsidRPr="002E45FE">
              <w:rPr>
                <w:rFonts w:cs="Arial"/>
                <w:color w:val="000000"/>
              </w:rPr>
              <w:t>Assessment of biases</w:t>
            </w:r>
          </w:p>
        </w:tc>
        <w:tc>
          <w:tcPr>
            <w:tcW w:w="5613" w:type="dxa"/>
          </w:tcPr>
          <w:p w14:paraId="16603B45" w14:textId="2CF17460" w:rsidR="005D1EF4" w:rsidRDefault="005D1EF4" w:rsidP="006A4F3E">
            <w:pPr>
              <w:pStyle w:val="NoSpacing"/>
              <w:rPr>
                <w:rFonts w:cs="Arial"/>
                <w:color w:val="000000"/>
              </w:rPr>
            </w:pPr>
            <w:r w:rsidRPr="002E45FE">
              <w:rPr>
                <w:rFonts w:cs="Arial"/>
                <w:color w:val="000000"/>
              </w:rPr>
              <w:t>Describe whether potential biases were assessed and if so, how this was done (e.g. publication bias, missing data or selective reporting within studies). Assessment could be formal quantitative analysis or narrative.</w:t>
            </w:r>
            <w:r>
              <w:rPr>
                <w:rFonts w:cs="Arial"/>
                <w:color w:val="000000"/>
              </w:rPr>
              <w:t xml:space="preserve"> </w:t>
            </w:r>
          </w:p>
        </w:tc>
        <w:tc>
          <w:tcPr>
            <w:tcW w:w="2268" w:type="dxa"/>
          </w:tcPr>
          <w:p w14:paraId="0BFB5965" w14:textId="77777777" w:rsidR="005D1EF4" w:rsidRDefault="005D1EF4" w:rsidP="00C13296">
            <w:pPr>
              <w:pStyle w:val="NoSpacing"/>
            </w:pPr>
            <w:r>
              <w:t>yes / absent /</w:t>
            </w:r>
          </w:p>
          <w:p w14:paraId="2A392045" w14:textId="44A132CF" w:rsidR="005D1EF4" w:rsidRPr="002E45FE" w:rsidRDefault="005D1EF4" w:rsidP="00C13296">
            <w:pPr>
              <w:pStyle w:val="NoSpacing"/>
              <w:rPr>
                <w:rFonts w:cs="Arial"/>
                <w:color w:val="000000"/>
              </w:rPr>
            </w:pPr>
            <w:r>
              <w:t>insufficient</w:t>
            </w:r>
          </w:p>
        </w:tc>
      </w:tr>
      <w:tr w:rsidR="005D1EF4" w14:paraId="668BB1C4" w14:textId="6C97AD63" w:rsidTr="00C13296">
        <w:tc>
          <w:tcPr>
            <w:tcW w:w="1695" w:type="dxa"/>
          </w:tcPr>
          <w:p w14:paraId="038EF357" w14:textId="77777777" w:rsidR="005D1EF4" w:rsidRDefault="005D1EF4" w:rsidP="006A4F3E">
            <w:pPr>
              <w:pStyle w:val="NoSpacing"/>
              <w:rPr>
                <w:rFonts w:cs="Arial"/>
                <w:color w:val="000000"/>
              </w:rPr>
            </w:pPr>
            <w:r w:rsidRPr="002E45FE">
              <w:rPr>
                <w:rFonts w:cs="Arial"/>
                <w:color w:val="000000"/>
              </w:rPr>
              <w:t xml:space="preserve">Weighting </w:t>
            </w:r>
          </w:p>
        </w:tc>
        <w:tc>
          <w:tcPr>
            <w:tcW w:w="5613" w:type="dxa"/>
          </w:tcPr>
          <w:p w14:paraId="1E1A0056" w14:textId="139267AB" w:rsidR="005D1EF4" w:rsidRDefault="005D1EF4" w:rsidP="006A4F3E">
            <w:pPr>
              <w:pStyle w:val="NoSpacing"/>
              <w:rPr>
                <w:rFonts w:cs="Arial"/>
                <w:color w:val="000000"/>
              </w:rPr>
            </w:pPr>
            <w:r w:rsidRPr="002E45FE">
              <w:rPr>
                <w:rFonts w:cs="Arial"/>
                <w:color w:val="000000"/>
              </w:rPr>
              <w:t xml:space="preserve">Describe methods of weighting studies (e.g. inverse variance weighting) or statistical justification for not weighting </w:t>
            </w:r>
          </w:p>
        </w:tc>
        <w:tc>
          <w:tcPr>
            <w:tcW w:w="2268" w:type="dxa"/>
          </w:tcPr>
          <w:p w14:paraId="77271519" w14:textId="77777777" w:rsidR="005D1EF4" w:rsidRDefault="005D1EF4" w:rsidP="00C13296">
            <w:pPr>
              <w:pStyle w:val="NoSpacing"/>
            </w:pPr>
            <w:r>
              <w:t>yes / absent /</w:t>
            </w:r>
          </w:p>
          <w:p w14:paraId="11E3A342" w14:textId="3161617C" w:rsidR="005D1EF4" w:rsidRPr="002E45FE" w:rsidRDefault="005D1EF4" w:rsidP="00C13296">
            <w:pPr>
              <w:pStyle w:val="NoSpacing"/>
              <w:rPr>
                <w:rFonts w:cs="Arial"/>
                <w:color w:val="000000"/>
              </w:rPr>
            </w:pPr>
            <w:r>
              <w:t>insufficient</w:t>
            </w:r>
          </w:p>
        </w:tc>
      </w:tr>
      <w:tr w:rsidR="005D1EF4" w14:paraId="4DBE1733" w14:textId="64FACADB" w:rsidTr="00C13296">
        <w:tc>
          <w:tcPr>
            <w:tcW w:w="1695" w:type="dxa"/>
          </w:tcPr>
          <w:p w14:paraId="182F93D5" w14:textId="77777777" w:rsidR="005D1EF4" w:rsidRDefault="005D1EF4" w:rsidP="006A4F3E">
            <w:pPr>
              <w:pStyle w:val="NoSpacing"/>
              <w:rPr>
                <w:rFonts w:cs="Arial"/>
                <w:color w:val="000000"/>
              </w:rPr>
            </w:pPr>
            <w:r w:rsidRPr="002E45FE">
              <w:rPr>
                <w:rFonts w:cs="Arial"/>
                <w:color w:val="000000"/>
              </w:rPr>
              <w:t>Analysis</w:t>
            </w:r>
          </w:p>
        </w:tc>
        <w:tc>
          <w:tcPr>
            <w:tcW w:w="5613" w:type="dxa"/>
          </w:tcPr>
          <w:p w14:paraId="64EC0664" w14:textId="4867CE76" w:rsidR="005D1EF4" w:rsidRDefault="005D1EF4" w:rsidP="006A4F3E">
            <w:pPr>
              <w:pStyle w:val="NoSpacing"/>
              <w:rPr>
                <w:rFonts w:cs="Arial"/>
                <w:color w:val="000000"/>
              </w:rPr>
            </w:pPr>
            <w:r>
              <w:rPr>
                <w:rFonts w:cs="Arial"/>
                <w:color w:val="000000"/>
              </w:rPr>
              <w:t>Delineate g</w:t>
            </w:r>
            <w:r w:rsidRPr="002E45FE">
              <w:rPr>
                <w:rFonts w:cs="Arial"/>
                <w:color w:val="000000"/>
              </w:rPr>
              <w:t>eneral approach to synthesis used (fixed</w:t>
            </w:r>
            <w:r>
              <w:rPr>
                <w:rFonts w:cs="Arial"/>
                <w:color w:val="000000"/>
              </w:rPr>
              <w:t>-</w:t>
            </w:r>
            <w:r w:rsidRPr="002E45FE">
              <w:rPr>
                <w:rFonts w:cs="Arial"/>
                <w:color w:val="000000"/>
              </w:rPr>
              <w:t>effect</w:t>
            </w:r>
            <w:r>
              <w:rPr>
                <w:rFonts w:cs="Arial"/>
                <w:color w:val="000000"/>
              </w:rPr>
              <w:t xml:space="preserve"> model, random-effects model or hierarchical/multilevel models</w:t>
            </w:r>
            <w:r w:rsidRPr="002E45FE">
              <w:rPr>
                <w:rFonts w:cs="Arial"/>
                <w:color w:val="000000"/>
              </w:rPr>
              <w:t>), specific details of analyses (e.g.</w:t>
            </w:r>
            <w:r>
              <w:rPr>
                <w:rFonts w:cs="Arial"/>
                <w:color w:val="000000"/>
              </w:rPr>
              <w:t>,</w:t>
            </w:r>
            <w:r w:rsidRPr="002E45FE">
              <w:rPr>
                <w:rFonts w:cs="Arial"/>
                <w:color w:val="000000"/>
              </w:rPr>
              <w:t xml:space="preserve"> model used in meta-regressions with complete description of covariates, including methods used for calculating random effect variance)</w:t>
            </w:r>
            <w:r>
              <w:rPr>
                <w:rFonts w:cs="Arial"/>
                <w:color w:val="000000"/>
              </w:rPr>
              <w:t>, and assessment of assumptions of the analyses. Describe</w:t>
            </w:r>
            <w:r w:rsidRPr="002E45FE">
              <w:rPr>
                <w:rFonts w:cs="Arial"/>
                <w:color w:val="000000"/>
              </w:rPr>
              <w:t xml:space="preserve"> model selection</w:t>
            </w:r>
            <w:r>
              <w:rPr>
                <w:rFonts w:cs="Arial"/>
                <w:color w:val="000000"/>
              </w:rPr>
              <w:t xml:space="preserve"> if appropriate, and also types of analysis for publication bias and missing data, </w:t>
            </w:r>
            <w:r w:rsidRPr="002E45FE">
              <w:rPr>
                <w:rFonts w:cs="Arial"/>
                <w:color w:val="000000"/>
              </w:rPr>
              <w:t xml:space="preserve">if </w:t>
            </w:r>
            <w:r>
              <w:rPr>
                <w:rFonts w:cs="Arial"/>
                <w:color w:val="000000"/>
              </w:rPr>
              <w:t xml:space="preserve">applicable. </w:t>
            </w:r>
            <w:r w:rsidRPr="002E45FE">
              <w:rPr>
                <w:rFonts w:cs="Arial"/>
                <w:color w:val="000000"/>
              </w:rPr>
              <w:t>Identify software used</w:t>
            </w:r>
            <w:r>
              <w:rPr>
                <w:rFonts w:cs="Arial"/>
                <w:color w:val="000000"/>
              </w:rPr>
              <w:t xml:space="preserve"> for all analyses  </w:t>
            </w:r>
          </w:p>
        </w:tc>
        <w:tc>
          <w:tcPr>
            <w:tcW w:w="2268" w:type="dxa"/>
          </w:tcPr>
          <w:p w14:paraId="7FE5A032" w14:textId="77777777" w:rsidR="005D1EF4" w:rsidRDefault="005D1EF4" w:rsidP="00C13296">
            <w:pPr>
              <w:pStyle w:val="NoSpacing"/>
            </w:pPr>
            <w:r>
              <w:t>yes / absent /</w:t>
            </w:r>
          </w:p>
          <w:p w14:paraId="04451006" w14:textId="273F8950" w:rsidR="005D1EF4" w:rsidRPr="002E45FE" w:rsidRDefault="005D1EF4" w:rsidP="00C13296">
            <w:pPr>
              <w:pStyle w:val="NoSpacing"/>
              <w:rPr>
                <w:rFonts w:cs="Arial"/>
                <w:color w:val="000000"/>
              </w:rPr>
            </w:pPr>
            <w:r>
              <w:t>insufficient</w:t>
            </w:r>
          </w:p>
        </w:tc>
      </w:tr>
      <w:tr w:rsidR="005D1EF4" w14:paraId="074D7BF2" w14:textId="68846F33" w:rsidTr="00C13296">
        <w:tc>
          <w:tcPr>
            <w:tcW w:w="1695" w:type="dxa"/>
          </w:tcPr>
          <w:p w14:paraId="108CD673" w14:textId="77777777" w:rsidR="005D1EF4" w:rsidRDefault="005D1EF4" w:rsidP="006A4F3E">
            <w:pPr>
              <w:pStyle w:val="NoSpacing"/>
              <w:rPr>
                <w:rFonts w:cs="Arial"/>
                <w:color w:val="000000"/>
              </w:rPr>
            </w:pPr>
            <w:r w:rsidRPr="002E45FE">
              <w:rPr>
                <w:rFonts w:cs="Arial"/>
                <w:color w:val="000000"/>
              </w:rPr>
              <w:t>Code</w:t>
            </w:r>
          </w:p>
        </w:tc>
        <w:tc>
          <w:tcPr>
            <w:tcW w:w="5613" w:type="dxa"/>
          </w:tcPr>
          <w:p w14:paraId="060BA1DE" w14:textId="7C5F1BDF" w:rsidR="005D1EF4" w:rsidRDefault="005D1EF4" w:rsidP="006A4F3E">
            <w:pPr>
              <w:pStyle w:val="NoSpacing"/>
              <w:rPr>
                <w:rFonts w:cs="Arial"/>
                <w:color w:val="000000"/>
              </w:rPr>
            </w:pPr>
            <w:r w:rsidRPr="002E45FE">
              <w:rPr>
                <w:rFonts w:cs="Arial"/>
                <w:color w:val="000000"/>
              </w:rPr>
              <w:t>Describe full model</w:t>
            </w:r>
            <w:r>
              <w:rPr>
                <w:rFonts w:cs="Arial"/>
                <w:color w:val="000000"/>
              </w:rPr>
              <w:t xml:space="preserve"> specification and provide code or fully specify choices if software package with GUI is used (with citation) </w:t>
            </w:r>
          </w:p>
        </w:tc>
        <w:tc>
          <w:tcPr>
            <w:tcW w:w="2268" w:type="dxa"/>
          </w:tcPr>
          <w:p w14:paraId="4B839229" w14:textId="77777777" w:rsidR="005D1EF4" w:rsidRDefault="005D1EF4" w:rsidP="00C13296">
            <w:pPr>
              <w:pStyle w:val="NoSpacing"/>
            </w:pPr>
            <w:r>
              <w:t>yes / absent /</w:t>
            </w:r>
          </w:p>
          <w:p w14:paraId="3BAADA22" w14:textId="118B0F68" w:rsidR="005D1EF4" w:rsidRPr="002E45FE" w:rsidRDefault="005D1EF4" w:rsidP="00C13296">
            <w:pPr>
              <w:pStyle w:val="NoSpacing"/>
              <w:rPr>
                <w:rFonts w:cs="Arial"/>
                <w:color w:val="000000"/>
              </w:rPr>
            </w:pPr>
            <w:r>
              <w:t>insufficient</w:t>
            </w:r>
          </w:p>
        </w:tc>
      </w:tr>
      <w:tr w:rsidR="005D1EF4" w14:paraId="33B207AE" w14:textId="247F25B1" w:rsidTr="00C13296">
        <w:tc>
          <w:tcPr>
            <w:tcW w:w="1695" w:type="dxa"/>
          </w:tcPr>
          <w:p w14:paraId="4298B287" w14:textId="77777777" w:rsidR="005D1EF4" w:rsidRDefault="005D1EF4" w:rsidP="006A4F3E">
            <w:pPr>
              <w:pStyle w:val="NoSpacing"/>
              <w:rPr>
                <w:rFonts w:cs="Arial"/>
                <w:color w:val="000000"/>
              </w:rPr>
            </w:pPr>
            <w:r w:rsidRPr="002E45FE">
              <w:rPr>
                <w:rFonts w:cs="Arial"/>
                <w:color w:val="000000"/>
              </w:rPr>
              <w:t>Non-independence among study outcomes</w:t>
            </w:r>
          </w:p>
        </w:tc>
        <w:tc>
          <w:tcPr>
            <w:tcW w:w="5613" w:type="dxa"/>
          </w:tcPr>
          <w:p w14:paraId="7705C70C" w14:textId="777ACB90" w:rsidR="005D1EF4" w:rsidRDefault="005D1EF4" w:rsidP="006A4F3E">
            <w:pPr>
              <w:pStyle w:val="NoSpacing"/>
              <w:rPr>
                <w:rFonts w:cs="Arial"/>
                <w:color w:val="000000"/>
              </w:rPr>
            </w:pPr>
            <w:r w:rsidRPr="002E45FE">
              <w:rPr>
                <w:rFonts w:cs="Arial"/>
                <w:color w:val="000000"/>
              </w:rPr>
              <w:t>Discuss possible sources of non-independence within and among studies and how they were handled (e.g., phylogenetic, time series, multiple analyses of the same database, same control group for multiple comparisons).</w:t>
            </w:r>
          </w:p>
        </w:tc>
        <w:tc>
          <w:tcPr>
            <w:tcW w:w="2268" w:type="dxa"/>
          </w:tcPr>
          <w:p w14:paraId="1EDABA76" w14:textId="77777777" w:rsidR="005D1EF4" w:rsidRDefault="005D1EF4" w:rsidP="00C13296">
            <w:pPr>
              <w:pStyle w:val="NoSpacing"/>
            </w:pPr>
            <w:r>
              <w:t>yes / absent /</w:t>
            </w:r>
          </w:p>
          <w:p w14:paraId="3CD5BAE3" w14:textId="483004C1" w:rsidR="005D1EF4" w:rsidRPr="002E45FE" w:rsidRDefault="005D1EF4" w:rsidP="00C13296">
            <w:pPr>
              <w:pStyle w:val="NoSpacing"/>
              <w:rPr>
                <w:rFonts w:cs="Arial"/>
                <w:color w:val="000000"/>
              </w:rPr>
            </w:pPr>
            <w:r>
              <w:t>insufficient</w:t>
            </w:r>
          </w:p>
        </w:tc>
      </w:tr>
      <w:tr w:rsidR="005D1EF4" w14:paraId="59D43051" w14:textId="6E6F6A28" w:rsidTr="00C13296">
        <w:tc>
          <w:tcPr>
            <w:tcW w:w="1695" w:type="dxa"/>
          </w:tcPr>
          <w:p w14:paraId="4FDD5C7A" w14:textId="77777777" w:rsidR="005D1EF4" w:rsidRDefault="005D1EF4" w:rsidP="006A4F3E">
            <w:pPr>
              <w:pStyle w:val="NoSpacing"/>
              <w:rPr>
                <w:rFonts w:cs="Arial"/>
                <w:color w:val="000000"/>
              </w:rPr>
            </w:pPr>
            <w:r w:rsidRPr="002E45FE">
              <w:rPr>
                <w:rFonts w:cs="Arial"/>
                <w:color w:val="000000"/>
              </w:rPr>
              <w:t>Other aspects of analyses</w:t>
            </w:r>
          </w:p>
        </w:tc>
        <w:tc>
          <w:tcPr>
            <w:tcW w:w="5613" w:type="dxa"/>
          </w:tcPr>
          <w:p w14:paraId="7A318BFC" w14:textId="303A3158" w:rsidR="005D1EF4" w:rsidRDefault="00BF5E65" w:rsidP="00A40939">
            <w:pPr>
              <w:pStyle w:val="NoSpacing"/>
              <w:rPr>
                <w:rFonts w:cs="Arial"/>
                <w:color w:val="000000"/>
              </w:rPr>
            </w:pPr>
            <w:r w:rsidRPr="002E45FE">
              <w:rPr>
                <w:rFonts w:cs="Arial"/>
                <w:color w:val="000000"/>
              </w:rPr>
              <w:t>Describe how missing data</w:t>
            </w:r>
            <w:r>
              <w:rPr>
                <w:rFonts w:cs="Arial"/>
                <w:color w:val="000000"/>
              </w:rPr>
              <w:t xml:space="preserve"> w</w:t>
            </w:r>
            <w:r w:rsidR="00A40939">
              <w:rPr>
                <w:rFonts w:cs="Arial"/>
                <w:color w:val="000000"/>
              </w:rPr>
              <w:t>ere</w:t>
            </w:r>
            <w:r>
              <w:rPr>
                <w:rFonts w:cs="Arial"/>
                <w:color w:val="000000"/>
              </w:rPr>
              <w:t xml:space="preserve"> handled</w:t>
            </w:r>
            <w:r w:rsidR="005D1EF4" w:rsidRPr="002E45FE">
              <w:rPr>
                <w:rFonts w:cs="Arial"/>
                <w:color w:val="000000"/>
              </w:rPr>
              <w:t xml:space="preserve">, </w:t>
            </w:r>
            <w:r w:rsidR="005D1EF4">
              <w:rPr>
                <w:rFonts w:cs="Arial"/>
                <w:color w:val="000000"/>
              </w:rPr>
              <w:t xml:space="preserve">full description of imputation methods if used, </w:t>
            </w:r>
            <w:r w:rsidR="005D1EF4" w:rsidRPr="002E45FE">
              <w:rPr>
                <w:rFonts w:cs="Arial"/>
                <w:color w:val="000000"/>
              </w:rPr>
              <w:t>sensitivity analysis if used, etc.</w:t>
            </w:r>
            <w:r w:rsidR="005D1EF4">
              <w:rPr>
                <w:rFonts w:cs="Arial"/>
                <w:color w:val="000000"/>
              </w:rPr>
              <w:t xml:space="preserve"> </w:t>
            </w:r>
          </w:p>
        </w:tc>
        <w:tc>
          <w:tcPr>
            <w:tcW w:w="2268" w:type="dxa"/>
          </w:tcPr>
          <w:p w14:paraId="75332951" w14:textId="77777777" w:rsidR="005D1EF4" w:rsidRDefault="005D1EF4" w:rsidP="00C13296">
            <w:pPr>
              <w:pStyle w:val="NoSpacing"/>
            </w:pPr>
            <w:r>
              <w:t>yes / absent /</w:t>
            </w:r>
          </w:p>
          <w:p w14:paraId="43487C9D" w14:textId="46C4F406" w:rsidR="005D1EF4" w:rsidRPr="002E45FE" w:rsidRDefault="005D1EF4" w:rsidP="00C13296">
            <w:pPr>
              <w:pStyle w:val="NoSpacing"/>
              <w:rPr>
                <w:rFonts w:cs="Arial"/>
                <w:color w:val="000000"/>
              </w:rPr>
            </w:pPr>
            <w:r>
              <w:t>insufficient</w:t>
            </w:r>
          </w:p>
        </w:tc>
      </w:tr>
      <w:tr w:rsidR="00C13296" w14:paraId="32A9E15D" w14:textId="4EE16515" w:rsidTr="00C13296">
        <w:tc>
          <w:tcPr>
            <w:tcW w:w="1695" w:type="dxa"/>
          </w:tcPr>
          <w:p w14:paraId="3C4E7150" w14:textId="77777777" w:rsidR="00C13296" w:rsidRDefault="00C13296" w:rsidP="006A4F3E">
            <w:pPr>
              <w:pStyle w:val="NoSpacing"/>
              <w:rPr>
                <w:rFonts w:cs="Arial"/>
                <w:color w:val="000000"/>
              </w:rPr>
            </w:pPr>
            <w:r w:rsidRPr="002E45FE">
              <w:rPr>
                <w:rFonts w:cs="Arial"/>
                <w:b/>
                <w:bCs/>
                <w:color w:val="000000"/>
              </w:rPr>
              <w:t>Results</w:t>
            </w:r>
          </w:p>
        </w:tc>
        <w:tc>
          <w:tcPr>
            <w:tcW w:w="5613" w:type="dxa"/>
          </w:tcPr>
          <w:p w14:paraId="285DD465" w14:textId="77777777" w:rsidR="00C13296" w:rsidRDefault="00C13296" w:rsidP="006A4F3E">
            <w:pPr>
              <w:pStyle w:val="NoSpacing"/>
              <w:rPr>
                <w:rFonts w:cs="Arial"/>
                <w:color w:val="000000"/>
              </w:rPr>
            </w:pPr>
          </w:p>
        </w:tc>
        <w:tc>
          <w:tcPr>
            <w:tcW w:w="2268" w:type="dxa"/>
          </w:tcPr>
          <w:p w14:paraId="37EFAC7F" w14:textId="77777777" w:rsidR="00C13296" w:rsidRDefault="00C13296" w:rsidP="006A4F3E">
            <w:pPr>
              <w:pStyle w:val="NoSpacing"/>
              <w:rPr>
                <w:rFonts w:cs="Arial"/>
                <w:color w:val="000000"/>
              </w:rPr>
            </w:pPr>
          </w:p>
        </w:tc>
      </w:tr>
      <w:tr w:rsidR="005D1EF4" w14:paraId="17FF29E9" w14:textId="00B96420" w:rsidTr="00C13296">
        <w:tc>
          <w:tcPr>
            <w:tcW w:w="1695" w:type="dxa"/>
          </w:tcPr>
          <w:p w14:paraId="3A3768E1" w14:textId="77777777" w:rsidR="005D1EF4" w:rsidRDefault="005D1EF4" w:rsidP="006A4F3E">
            <w:pPr>
              <w:pStyle w:val="NoSpacing"/>
              <w:rPr>
                <w:rFonts w:cs="Arial"/>
                <w:color w:val="000000"/>
              </w:rPr>
            </w:pPr>
            <w:r w:rsidRPr="002E45FE">
              <w:rPr>
                <w:rFonts w:cs="Arial"/>
                <w:color w:val="000000"/>
              </w:rPr>
              <w:t>Results of study selection process</w:t>
            </w:r>
          </w:p>
        </w:tc>
        <w:tc>
          <w:tcPr>
            <w:tcW w:w="5613" w:type="dxa"/>
          </w:tcPr>
          <w:p w14:paraId="7ABF4D23" w14:textId="55793B7B" w:rsidR="005D1EF4" w:rsidRDefault="005D1EF4" w:rsidP="006A4F3E">
            <w:pPr>
              <w:pStyle w:val="NoSpacing"/>
              <w:rPr>
                <w:rFonts w:cs="Arial"/>
                <w:color w:val="000000"/>
              </w:rPr>
            </w:pPr>
            <w:r w:rsidRPr="002E45FE">
              <w:rPr>
                <w:rFonts w:cs="Arial"/>
                <w:color w:val="000000"/>
              </w:rPr>
              <w:t xml:space="preserve">Provide numbers of studies screened and selected/excluded at each stage (with brief </w:t>
            </w:r>
            <w:r>
              <w:rPr>
                <w:rFonts w:cs="Arial"/>
                <w:color w:val="000000"/>
              </w:rPr>
              <w:t>explanation, e.g., ‘wrong field’, ‘non-experimental’</w:t>
            </w:r>
            <w:r w:rsidRPr="002E45FE">
              <w:rPr>
                <w:rFonts w:cs="Arial"/>
                <w:color w:val="000000"/>
              </w:rPr>
              <w:t xml:space="preserve">) and number </w:t>
            </w:r>
            <w:r>
              <w:rPr>
                <w:rFonts w:cs="Arial"/>
                <w:color w:val="000000"/>
              </w:rPr>
              <w:t xml:space="preserve">of studies/cases </w:t>
            </w:r>
            <w:r w:rsidRPr="002E45FE">
              <w:rPr>
                <w:rFonts w:cs="Arial"/>
                <w:color w:val="000000"/>
              </w:rPr>
              <w:t>included in final analysis, using</w:t>
            </w:r>
            <w:r>
              <w:rPr>
                <w:rStyle w:val="st"/>
              </w:rPr>
              <w:t xml:space="preserve"> Preferred Reporting Items for Systematic Reviews and Meta-Analyses </w:t>
            </w:r>
            <w:r>
              <w:rPr>
                <w:rFonts w:cs="Arial"/>
                <w:color w:val="000000"/>
              </w:rPr>
              <w:t>(</w:t>
            </w:r>
            <w:r w:rsidRPr="002E45FE">
              <w:rPr>
                <w:rFonts w:cs="Arial"/>
                <w:color w:val="000000"/>
              </w:rPr>
              <w:t>PRISMA</w:t>
            </w:r>
            <w:r>
              <w:rPr>
                <w:rFonts w:cs="Arial"/>
                <w:color w:val="000000"/>
              </w:rPr>
              <w:t>)</w:t>
            </w:r>
            <w:r w:rsidRPr="002E45FE">
              <w:rPr>
                <w:rFonts w:cs="Arial"/>
                <w:color w:val="000000"/>
              </w:rPr>
              <w:t xml:space="preserve">-like </w:t>
            </w:r>
            <w:r>
              <w:rPr>
                <w:rFonts w:cs="Arial"/>
                <w:color w:val="000000"/>
              </w:rPr>
              <w:t>flow</w:t>
            </w:r>
            <w:r w:rsidRPr="002E45FE">
              <w:rPr>
                <w:rFonts w:cs="Arial"/>
                <w:color w:val="000000"/>
              </w:rPr>
              <w:t>chart</w:t>
            </w:r>
            <w:r>
              <w:rPr>
                <w:rFonts w:cs="Arial"/>
                <w:color w:val="000000"/>
              </w:rPr>
              <w:t xml:space="preserve"> (</w:t>
            </w:r>
            <w:r w:rsidRPr="0096081C">
              <w:rPr>
                <w:rFonts w:cs="Arial"/>
                <w:color w:val="000000"/>
              </w:rPr>
              <w:t>www.prisma-statement.org</w:t>
            </w:r>
            <w:r>
              <w:rPr>
                <w:rFonts w:cs="Arial"/>
                <w:color w:val="000000"/>
              </w:rPr>
              <w:t>)</w:t>
            </w:r>
          </w:p>
        </w:tc>
        <w:tc>
          <w:tcPr>
            <w:tcW w:w="2268" w:type="dxa"/>
          </w:tcPr>
          <w:p w14:paraId="0CD25DBA" w14:textId="77777777" w:rsidR="005D1EF4" w:rsidRDefault="005D1EF4" w:rsidP="00C13296">
            <w:pPr>
              <w:pStyle w:val="NoSpacing"/>
            </w:pPr>
            <w:r>
              <w:t>yes / absent /</w:t>
            </w:r>
          </w:p>
          <w:p w14:paraId="6342C6E3" w14:textId="7D627059" w:rsidR="005D1EF4" w:rsidRPr="002E45FE" w:rsidRDefault="005D1EF4" w:rsidP="00C13296">
            <w:pPr>
              <w:pStyle w:val="NoSpacing"/>
              <w:rPr>
                <w:rFonts w:cs="Arial"/>
                <w:color w:val="000000"/>
              </w:rPr>
            </w:pPr>
            <w:r>
              <w:t>insufficient</w:t>
            </w:r>
          </w:p>
        </w:tc>
      </w:tr>
      <w:tr w:rsidR="005D1EF4" w14:paraId="63CB5545" w14:textId="13D4D334" w:rsidTr="00C13296">
        <w:tc>
          <w:tcPr>
            <w:tcW w:w="1695" w:type="dxa"/>
          </w:tcPr>
          <w:p w14:paraId="32F77C3A" w14:textId="77777777" w:rsidR="005D1EF4" w:rsidRDefault="005D1EF4" w:rsidP="006A4F3E">
            <w:pPr>
              <w:pStyle w:val="NoSpacing"/>
              <w:rPr>
                <w:rFonts w:cs="Arial"/>
                <w:color w:val="000000"/>
              </w:rPr>
            </w:pPr>
            <w:r w:rsidRPr="002E45FE">
              <w:rPr>
                <w:rFonts w:cs="Arial"/>
                <w:color w:val="000000"/>
              </w:rPr>
              <w:t>Quantitative synthesis results</w:t>
            </w:r>
          </w:p>
        </w:tc>
        <w:tc>
          <w:tcPr>
            <w:tcW w:w="5613" w:type="dxa"/>
          </w:tcPr>
          <w:p w14:paraId="5B6599D5" w14:textId="3D2E52DE" w:rsidR="005D1EF4" w:rsidRDefault="005D1EF4" w:rsidP="006A4F3E">
            <w:pPr>
              <w:pStyle w:val="NoSpacing"/>
              <w:rPr>
                <w:rFonts w:cs="Arial"/>
                <w:color w:val="000000"/>
              </w:rPr>
            </w:pPr>
            <w:r>
              <w:rPr>
                <w:rFonts w:cs="Arial"/>
                <w:color w:val="000000"/>
              </w:rPr>
              <w:t xml:space="preserve">Summarize and synthesize results across studies, including central tendencies, regression coefficients and heterogeneity as appropriate, </w:t>
            </w:r>
            <w:r w:rsidRPr="002E45FE">
              <w:rPr>
                <w:rFonts w:cs="Arial"/>
                <w:color w:val="000000"/>
              </w:rPr>
              <w:t xml:space="preserve"> specifying confidence</w:t>
            </w:r>
            <w:r>
              <w:rPr>
                <w:rFonts w:cs="Arial"/>
                <w:color w:val="000000"/>
              </w:rPr>
              <w:t>/credible</w:t>
            </w:r>
            <w:r w:rsidRPr="002E45FE">
              <w:rPr>
                <w:rFonts w:cs="Arial"/>
                <w:color w:val="000000"/>
              </w:rPr>
              <w:t xml:space="preserve"> intervals (e.g. 95%, 99%) around means and how they were calculated, number of studies included for each meta-analysis or component (e.g. subgroups), evaluation of heterogeneity with statistics reported (e.g. Q, I</w:t>
            </w:r>
            <w:r w:rsidRPr="002E45FE">
              <w:rPr>
                <w:rFonts w:cs="Arial"/>
                <w:color w:val="000000"/>
                <w:vertAlign w:val="superscript"/>
              </w:rPr>
              <w:t>2</w:t>
            </w:r>
            <w:r w:rsidRPr="002E45FE">
              <w:rPr>
                <w:rFonts w:cs="Arial"/>
                <w:color w:val="000000"/>
              </w:rPr>
              <w:t>), results of sensitivity or other analyses</w:t>
            </w:r>
            <w:r>
              <w:rPr>
                <w:rFonts w:cs="Arial"/>
                <w:color w:val="000000"/>
              </w:rPr>
              <w:t xml:space="preserve"> (e.g., excluding a study with a large effect size) </w:t>
            </w:r>
            <w:r w:rsidRPr="002E45FE">
              <w:rPr>
                <w:rFonts w:cs="Arial"/>
                <w:color w:val="000000"/>
              </w:rPr>
              <w:t>or other analyses</w:t>
            </w:r>
            <w:r>
              <w:rPr>
                <w:rFonts w:cs="Arial"/>
                <w:color w:val="000000"/>
              </w:rPr>
              <w:t xml:space="preserve"> (e.g., analysis for detecting publication bias and/or correcting for publication bias</w:t>
            </w:r>
            <w:r w:rsidRPr="002E45FE">
              <w:rPr>
                <w:rFonts w:cs="Arial"/>
                <w:color w:val="000000"/>
              </w:rPr>
              <w:t>.</w:t>
            </w:r>
          </w:p>
        </w:tc>
        <w:tc>
          <w:tcPr>
            <w:tcW w:w="2268" w:type="dxa"/>
          </w:tcPr>
          <w:p w14:paraId="447D06FC" w14:textId="77777777" w:rsidR="005D1EF4" w:rsidRDefault="005D1EF4" w:rsidP="00C13296">
            <w:pPr>
              <w:pStyle w:val="NoSpacing"/>
            </w:pPr>
            <w:r>
              <w:t>yes / absent /</w:t>
            </w:r>
          </w:p>
          <w:p w14:paraId="66B71D92" w14:textId="0B81C6BE" w:rsidR="005D1EF4" w:rsidRPr="002E45FE" w:rsidRDefault="005D1EF4" w:rsidP="00C13296">
            <w:pPr>
              <w:pStyle w:val="NoSpacing"/>
              <w:rPr>
                <w:rFonts w:cs="Arial"/>
                <w:color w:val="000000"/>
              </w:rPr>
            </w:pPr>
            <w:r>
              <w:t>insufficient</w:t>
            </w:r>
          </w:p>
        </w:tc>
      </w:tr>
      <w:tr w:rsidR="005D1EF4" w14:paraId="4A1D1150" w14:textId="19F66646" w:rsidTr="00C13296">
        <w:tc>
          <w:tcPr>
            <w:tcW w:w="1695" w:type="dxa"/>
          </w:tcPr>
          <w:p w14:paraId="0A93308E" w14:textId="77777777" w:rsidR="005D1EF4" w:rsidRDefault="005D1EF4" w:rsidP="006A4F3E">
            <w:pPr>
              <w:pStyle w:val="NoSpacing"/>
              <w:rPr>
                <w:rFonts w:cs="Arial"/>
                <w:color w:val="000000"/>
              </w:rPr>
            </w:pPr>
            <w:r w:rsidRPr="002E45FE">
              <w:rPr>
                <w:rFonts w:cs="Arial"/>
                <w:color w:val="000000"/>
              </w:rPr>
              <w:t>Qualitative synthesis results</w:t>
            </w:r>
          </w:p>
        </w:tc>
        <w:tc>
          <w:tcPr>
            <w:tcW w:w="5613" w:type="dxa"/>
          </w:tcPr>
          <w:p w14:paraId="4BBA6E0F" w14:textId="6C1F6D94" w:rsidR="005D1EF4" w:rsidRDefault="005D1EF4" w:rsidP="006A4F3E">
            <w:pPr>
              <w:pStyle w:val="NoSpacing"/>
              <w:rPr>
                <w:rFonts w:cs="Arial"/>
                <w:color w:val="000000"/>
              </w:rPr>
            </w:pPr>
            <w:r w:rsidRPr="002E45FE">
              <w:rPr>
                <w:rFonts w:cs="Arial"/>
                <w:color w:val="000000"/>
              </w:rPr>
              <w:t>Summarize and synthesize results across studies</w:t>
            </w:r>
            <w:r>
              <w:rPr>
                <w:rFonts w:cs="Arial"/>
                <w:color w:val="000000"/>
              </w:rPr>
              <w:t>; for systematic reviews without meta-analyses, present full categorization and evaluation of the literature and identify areas in which information (original research or published outcomes) is missing</w:t>
            </w:r>
          </w:p>
        </w:tc>
        <w:tc>
          <w:tcPr>
            <w:tcW w:w="2268" w:type="dxa"/>
          </w:tcPr>
          <w:p w14:paraId="0CB22EA9" w14:textId="77777777" w:rsidR="005D1EF4" w:rsidRDefault="005D1EF4" w:rsidP="00C13296">
            <w:pPr>
              <w:pStyle w:val="NoSpacing"/>
            </w:pPr>
            <w:r>
              <w:t>yes / absent /</w:t>
            </w:r>
          </w:p>
          <w:p w14:paraId="1CBE450D" w14:textId="2AB4AF63" w:rsidR="005D1EF4" w:rsidRPr="002E45FE" w:rsidRDefault="005D1EF4" w:rsidP="00C13296">
            <w:pPr>
              <w:pStyle w:val="NoSpacing"/>
              <w:rPr>
                <w:rFonts w:cs="Arial"/>
                <w:color w:val="000000"/>
              </w:rPr>
            </w:pPr>
            <w:r>
              <w:t>insufficient</w:t>
            </w:r>
          </w:p>
        </w:tc>
      </w:tr>
      <w:tr w:rsidR="005D1EF4" w14:paraId="67BACD85" w14:textId="4A6BD159" w:rsidTr="00C13296">
        <w:tc>
          <w:tcPr>
            <w:tcW w:w="1695" w:type="dxa"/>
          </w:tcPr>
          <w:p w14:paraId="582DF810" w14:textId="77777777" w:rsidR="005D1EF4" w:rsidRDefault="005D1EF4" w:rsidP="006A4F3E">
            <w:pPr>
              <w:pStyle w:val="NoSpacing"/>
              <w:rPr>
                <w:rFonts w:cs="Arial"/>
                <w:color w:val="000000"/>
              </w:rPr>
            </w:pPr>
            <w:r w:rsidRPr="002E45FE">
              <w:rPr>
                <w:rFonts w:cs="Arial"/>
                <w:b/>
                <w:bCs/>
                <w:color w:val="000000"/>
              </w:rPr>
              <w:t>Discussion</w:t>
            </w:r>
          </w:p>
        </w:tc>
        <w:tc>
          <w:tcPr>
            <w:tcW w:w="5613" w:type="dxa"/>
          </w:tcPr>
          <w:p w14:paraId="76925B05" w14:textId="77777777" w:rsidR="005D1EF4" w:rsidRDefault="005D1EF4" w:rsidP="006A4F3E">
            <w:pPr>
              <w:pStyle w:val="NoSpacing"/>
              <w:rPr>
                <w:rFonts w:cs="Arial"/>
                <w:color w:val="000000"/>
              </w:rPr>
            </w:pPr>
          </w:p>
        </w:tc>
        <w:tc>
          <w:tcPr>
            <w:tcW w:w="2268" w:type="dxa"/>
          </w:tcPr>
          <w:p w14:paraId="254B2411" w14:textId="77777777" w:rsidR="005D1EF4" w:rsidRDefault="005D1EF4" w:rsidP="006A4F3E">
            <w:pPr>
              <w:pStyle w:val="NoSpacing"/>
              <w:rPr>
                <w:rFonts w:cs="Arial"/>
                <w:color w:val="000000"/>
              </w:rPr>
            </w:pPr>
          </w:p>
        </w:tc>
      </w:tr>
      <w:tr w:rsidR="005D1EF4" w14:paraId="57FE5488" w14:textId="4EB366C2" w:rsidTr="00C13296">
        <w:tc>
          <w:tcPr>
            <w:tcW w:w="1695" w:type="dxa"/>
          </w:tcPr>
          <w:p w14:paraId="046B4727" w14:textId="77777777" w:rsidR="005D1EF4" w:rsidRDefault="005D1EF4" w:rsidP="006A4F3E">
            <w:pPr>
              <w:pStyle w:val="NoSpacing"/>
              <w:rPr>
                <w:rFonts w:cs="Arial"/>
                <w:color w:val="000000"/>
              </w:rPr>
            </w:pPr>
            <w:r w:rsidRPr="002E45FE">
              <w:rPr>
                <w:rFonts w:cs="Arial"/>
                <w:color w:val="000000"/>
              </w:rPr>
              <w:t>Main findings</w:t>
            </w:r>
          </w:p>
        </w:tc>
        <w:tc>
          <w:tcPr>
            <w:tcW w:w="5613" w:type="dxa"/>
          </w:tcPr>
          <w:p w14:paraId="229562DC" w14:textId="64C77C61" w:rsidR="005D1EF4" w:rsidRDefault="005D1EF4" w:rsidP="006A4F3E">
            <w:pPr>
              <w:pStyle w:val="NoSpacing"/>
              <w:rPr>
                <w:rFonts w:cs="Arial"/>
                <w:color w:val="000000"/>
              </w:rPr>
            </w:pPr>
            <w:r w:rsidRPr="002E45FE">
              <w:rPr>
                <w:rFonts w:cs="Arial"/>
                <w:color w:val="000000"/>
              </w:rPr>
              <w:t>Evaluate and interpret the strength of evidence for the outcomes tested, including heterogeneity and contribution of covariates</w:t>
            </w:r>
          </w:p>
        </w:tc>
        <w:tc>
          <w:tcPr>
            <w:tcW w:w="2268" w:type="dxa"/>
          </w:tcPr>
          <w:p w14:paraId="70B91FF6" w14:textId="77777777" w:rsidR="005D1EF4" w:rsidRDefault="005D1EF4" w:rsidP="00C13296">
            <w:pPr>
              <w:pStyle w:val="NoSpacing"/>
            </w:pPr>
            <w:r>
              <w:t>yes / absent /</w:t>
            </w:r>
          </w:p>
          <w:p w14:paraId="5379FE5C" w14:textId="090C06A6" w:rsidR="005D1EF4" w:rsidRPr="002E45FE" w:rsidRDefault="005D1EF4" w:rsidP="00C13296">
            <w:pPr>
              <w:pStyle w:val="NoSpacing"/>
              <w:rPr>
                <w:rFonts w:cs="Arial"/>
                <w:color w:val="000000"/>
              </w:rPr>
            </w:pPr>
            <w:r>
              <w:t>insufficient</w:t>
            </w:r>
          </w:p>
        </w:tc>
      </w:tr>
      <w:tr w:rsidR="005D1EF4" w14:paraId="49A58F8D" w14:textId="0A20001E" w:rsidTr="00C13296">
        <w:tc>
          <w:tcPr>
            <w:tcW w:w="1695" w:type="dxa"/>
          </w:tcPr>
          <w:p w14:paraId="52FDD19A" w14:textId="77777777" w:rsidR="005D1EF4" w:rsidRDefault="005D1EF4" w:rsidP="006A4F3E">
            <w:pPr>
              <w:pStyle w:val="NoSpacing"/>
              <w:rPr>
                <w:rFonts w:cs="Arial"/>
                <w:color w:val="000000"/>
              </w:rPr>
            </w:pPr>
            <w:r w:rsidRPr="002E45FE">
              <w:rPr>
                <w:rFonts w:cs="Arial"/>
                <w:color w:val="000000"/>
              </w:rPr>
              <w:t>Possible biases</w:t>
            </w:r>
          </w:p>
        </w:tc>
        <w:tc>
          <w:tcPr>
            <w:tcW w:w="5613" w:type="dxa"/>
          </w:tcPr>
          <w:p w14:paraId="6E5EE5DF" w14:textId="7292A8E2" w:rsidR="005D1EF4" w:rsidRDefault="005D1EF4" w:rsidP="006A4F3E">
            <w:pPr>
              <w:pStyle w:val="NoSpacing"/>
              <w:rPr>
                <w:rFonts w:cs="Arial"/>
                <w:color w:val="000000"/>
              </w:rPr>
            </w:pPr>
            <w:r w:rsidRPr="002E45FE">
              <w:rPr>
                <w:rFonts w:cs="Arial"/>
                <w:color w:val="000000"/>
              </w:rPr>
              <w:t>Evaluate and interpret potential sources and consequences of bias (e.g. publication bias, research bias in choice of systems studied)</w:t>
            </w:r>
          </w:p>
        </w:tc>
        <w:tc>
          <w:tcPr>
            <w:tcW w:w="2268" w:type="dxa"/>
          </w:tcPr>
          <w:p w14:paraId="2D67BF89" w14:textId="77777777" w:rsidR="005D1EF4" w:rsidRDefault="005D1EF4" w:rsidP="00C13296">
            <w:pPr>
              <w:pStyle w:val="NoSpacing"/>
            </w:pPr>
            <w:r>
              <w:t>yes / absent /</w:t>
            </w:r>
          </w:p>
          <w:p w14:paraId="08B13992" w14:textId="002BAB36" w:rsidR="005D1EF4" w:rsidRPr="002E45FE" w:rsidRDefault="005D1EF4" w:rsidP="00C13296">
            <w:pPr>
              <w:pStyle w:val="NoSpacing"/>
              <w:rPr>
                <w:rFonts w:cs="Arial"/>
                <w:color w:val="000000"/>
              </w:rPr>
            </w:pPr>
            <w:r>
              <w:t>insufficient</w:t>
            </w:r>
          </w:p>
        </w:tc>
      </w:tr>
    </w:tbl>
    <w:p w14:paraId="6F80F181" w14:textId="77777777" w:rsidR="00C13296" w:rsidRDefault="00C13296" w:rsidP="00C13296">
      <w:pPr>
        <w:pStyle w:val="NoSpacing"/>
        <w:rPr>
          <w:rFonts w:cs="Arial"/>
          <w:color w:val="000000"/>
        </w:rPr>
      </w:pPr>
    </w:p>
    <w:p w14:paraId="40BDE789" w14:textId="77777777" w:rsidR="00C13296" w:rsidRDefault="00C13296" w:rsidP="00C13296">
      <w:pPr>
        <w:pStyle w:val="NoSpacing"/>
        <w:rPr>
          <w:rFonts w:cs="Arial"/>
          <w:color w:val="000000"/>
        </w:rPr>
      </w:pPr>
    </w:p>
    <w:p w14:paraId="04259CF1" w14:textId="1EFD9ECE" w:rsidR="004275CD" w:rsidRDefault="004275CD">
      <w:pPr>
        <w:rPr>
          <w:rFonts w:cs="Arial"/>
          <w:color w:val="000000"/>
        </w:rPr>
      </w:pPr>
      <w:r>
        <w:rPr>
          <w:rFonts w:cs="Arial"/>
          <w:color w:val="000000"/>
        </w:rPr>
        <w:br w:type="page"/>
      </w:r>
    </w:p>
    <w:p w14:paraId="697F02C8" w14:textId="7F65EC25" w:rsidR="004275CD" w:rsidRPr="00CA0820" w:rsidRDefault="004275CD" w:rsidP="004275CD">
      <w:pPr>
        <w:pStyle w:val="NoSpacing"/>
        <w:rPr>
          <w:sz w:val="44"/>
        </w:rPr>
      </w:pPr>
      <w:r w:rsidRPr="00CA0820">
        <w:rPr>
          <w:sz w:val="44"/>
        </w:rPr>
        <w:t>TOP guidelines</w:t>
      </w:r>
      <w:r w:rsidR="005D1EF4">
        <w:rPr>
          <w:sz w:val="44"/>
        </w:rPr>
        <w:t xml:space="preserve"> summary</w:t>
      </w:r>
    </w:p>
    <w:p w14:paraId="489A914B" w14:textId="77777777" w:rsidR="004275CD" w:rsidRDefault="004275CD" w:rsidP="004275CD">
      <w:pPr>
        <w:pStyle w:val="NoSpacing"/>
      </w:pPr>
      <w:r w:rsidRPr="00CA0820">
        <w:t xml:space="preserve">(Guidelines for </w:t>
      </w:r>
      <w:r w:rsidRPr="00CA0820">
        <w:rPr>
          <w:b/>
        </w:rPr>
        <w:t>T</w:t>
      </w:r>
      <w:r w:rsidRPr="00CA0820">
        <w:t xml:space="preserve">ransparency and </w:t>
      </w:r>
      <w:r w:rsidRPr="00CA0820">
        <w:rPr>
          <w:b/>
        </w:rPr>
        <w:t>O</w:t>
      </w:r>
      <w:r w:rsidRPr="00CA0820">
        <w:t xml:space="preserve">penness </w:t>
      </w:r>
      <w:r w:rsidRPr="00CA0820">
        <w:rPr>
          <w:b/>
        </w:rPr>
        <w:t>P</w:t>
      </w:r>
      <w:r w:rsidRPr="00CA0820">
        <w:t>romotion in journal policies and practices)</w:t>
      </w:r>
    </w:p>
    <w:p w14:paraId="6CC4C488" w14:textId="1DB12B11" w:rsidR="004275CD" w:rsidRPr="00CA0820" w:rsidRDefault="004275CD" w:rsidP="004275CD">
      <w:pPr>
        <w:pStyle w:val="NoSpacing"/>
      </w:pPr>
      <w:r>
        <w:t xml:space="preserve">For the complete TOP guidelines, visit </w:t>
      </w:r>
      <w:r w:rsidRPr="009D1CBD">
        <w:t>https://cos.io/t</w:t>
      </w:r>
      <w:r>
        <w:t>op/.</w:t>
      </w:r>
      <w:r w:rsidR="00463641">
        <w:t xml:space="preserve">  Detailed wording that can be adopted by journals and funders is available via the TOP website. </w:t>
      </w:r>
    </w:p>
    <w:p w14:paraId="53B490E3" w14:textId="77777777" w:rsidR="004275CD" w:rsidRPr="00CA0820" w:rsidRDefault="004275CD" w:rsidP="004275CD">
      <w:pPr>
        <w:pStyle w:val="NoSpacing"/>
      </w:pPr>
    </w:p>
    <w:p w14:paraId="51273B7E" w14:textId="0B1783BF" w:rsidR="004275CD" w:rsidRPr="00CA0820" w:rsidRDefault="004275CD" w:rsidP="004275CD">
      <w:pPr>
        <w:pStyle w:val="NoSpacing"/>
      </w:pPr>
      <w:r w:rsidRPr="00CA0820">
        <w:t>1. Citation standards</w:t>
      </w:r>
      <w:r w:rsidR="0071713A">
        <w:t xml:space="preserve"> </w:t>
      </w:r>
      <w:r w:rsidR="00F40F14">
        <w:t>(to recognize and credit data, code, and materials as original intellectual contributions)</w:t>
      </w:r>
    </w:p>
    <w:tbl>
      <w:tblPr>
        <w:tblStyle w:val="TableGrid"/>
        <w:tblW w:w="0" w:type="auto"/>
        <w:tblLook w:val="04A0" w:firstRow="1" w:lastRow="0" w:firstColumn="1" w:lastColumn="0" w:noHBand="0" w:noVBand="1"/>
      </w:tblPr>
      <w:tblGrid>
        <w:gridCol w:w="3192"/>
        <w:gridCol w:w="3192"/>
        <w:gridCol w:w="3192"/>
      </w:tblGrid>
      <w:tr w:rsidR="004275CD" w:rsidRPr="00CA0820" w14:paraId="74468F51" w14:textId="77777777" w:rsidTr="00FB5A5C">
        <w:tc>
          <w:tcPr>
            <w:tcW w:w="3192" w:type="dxa"/>
          </w:tcPr>
          <w:p w14:paraId="6922213F" w14:textId="77777777" w:rsidR="004275CD" w:rsidRPr="00CA0820" w:rsidRDefault="004275CD" w:rsidP="00FB5A5C">
            <w:pPr>
              <w:pStyle w:val="NoSpacing"/>
            </w:pPr>
            <w:r w:rsidRPr="00CA0820">
              <w:t>Level 1</w:t>
            </w:r>
          </w:p>
        </w:tc>
        <w:tc>
          <w:tcPr>
            <w:tcW w:w="3192" w:type="dxa"/>
          </w:tcPr>
          <w:p w14:paraId="5D624ADF" w14:textId="77777777" w:rsidR="004275CD" w:rsidRPr="00CA0820" w:rsidRDefault="004275CD" w:rsidP="00FB5A5C">
            <w:pPr>
              <w:pStyle w:val="NoSpacing"/>
            </w:pPr>
            <w:r w:rsidRPr="00CA0820">
              <w:t>Level 2</w:t>
            </w:r>
          </w:p>
        </w:tc>
        <w:tc>
          <w:tcPr>
            <w:tcW w:w="3192" w:type="dxa"/>
          </w:tcPr>
          <w:p w14:paraId="1EDF36D0" w14:textId="77777777" w:rsidR="004275CD" w:rsidRPr="00CA0820" w:rsidRDefault="004275CD" w:rsidP="00FB5A5C">
            <w:pPr>
              <w:pStyle w:val="NoSpacing"/>
            </w:pPr>
            <w:r w:rsidRPr="00CA0820">
              <w:t>Level 3</w:t>
            </w:r>
          </w:p>
        </w:tc>
      </w:tr>
      <w:tr w:rsidR="004275CD" w:rsidRPr="00CA0820" w14:paraId="51BCAFE5" w14:textId="77777777" w:rsidTr="00FB5A5C">
        <w:tc>
          <w:tcPr>
            <w:tcW w:w="3192" w:type="dxa"/>
          </w:tcPr>
          <w:p w14:paraId="51F51AC0" w14:textId="15335DA4" w:rsidR="004275CD" w:rsidRPr="00CA0820" w:rsidRDefault="004275CD" w:rsidP="0071713A">
            <w:pPr>
              <w:pStyle w:val="NoSpacing"/>
            </w:pPr>
            <w:r w:rsidRPr="00CA0820">
              <w:t>Journal describes citation of data</w:t>
            </w:r>
            <w:r w:rsidR="002170EE">
              <w:t xml:space="preserve"> </w:t>
            </w:r>
            <w:r w:rsidR="0071713A">
              <w:t>or other archived materials</w:t>
            </w:r>
            <w:r w:rsidRPr="00CA0820">
              <w:t xml:space="preserve"> in guidelines to authors with clear rules and examples.</w:t>
            </w:r>
            <w:ins w:id="1" w:author="Administrator" w:date="2016-01-29T16:22:00Z">
              <w:r w:rsidR="0071713A">
                <w:t xml:space="preserve"> </w:t>
              </w:r>
            </w:ins>
          </w:p>
        </w:tc>
        <w:tc>
          <w:tcPr>
            <w:tcW w:w="3192" w:type="dxa"/>
          </w:tcPr>
          <w:p w14:paraId="4310090C" w14:textId="77777777" w:rsidR="004275CD" w:rsidRPr="00CA0820" w:rsidRDefault="004275CD" w:rsidP="00FB5A5C">
            <w:pPr>
              <w:pStyle w:val="NoSpacing"/>
            </w:pPr>
            <w:r w:rsidRPr="00CA0820">
              <w:t>Article provides appropriate citation for data and materials used, consistent with journal's author guidelines.</w:t>
            </w:r>
          </w:p>
        </w:tc>
        <w:tc>
          <w:tcPr>
            <w:tcW w:w="3192" w:type="dxa"/>
          </w:tcPr>
          <w:p w14:paraId="5937EE45" w14:textId="77777777" w:rsidR="004275CD" w:rsidRPr="00CA0820" w:rsidRDefault="004275CD" w:rsidP="00FB5A5C">
            <w:pPr>
              <w:pStyle w:val="NoSpacing"/>
            </w:pPr>
            <w:r w:rsidRPr="00CA0820">
              <w:t>Article is not published until appropriate citation for data and materials is provided that follows journal's author guidelines.</w:t>
            </w:r>
          </w:p>
        </w:tc>
      </w:tr>
    </w:tbl>
    <w:p w14:paraId="4EB4D46F" w14:textId="2025F1CF" w:rsidR="004275CD" w:rsidRPr="00F40F14" w:rsidRDefault="00F40F14" w:rsidP="004275CD">
      <w:pPr>
        <w:pStyle w:val="NoSpacing"/>
        <w:rPr>
          <w:sz w:val="20"/>
          <w:szCs w:val="20"/>
        </w:rPr>
      </w:pPr>
      <w:r w:rsidRPr="00F40F14">
        <w:rPr>
          <w:b/>
          <w:sz w:val="20"/>
          <w:szCs w:val="20"/>
        </w:rPr>
        <w:t>Notes from TTEE working group</w:t>
      </w:r>
      <w:r w:rsidRPr="00F40F14">
        <w:rPr>
          <w:sz w:val="20"/>
          <w:szCs w:val="20"/>
        </w:rPr>
        <w:t xml:space="preserve">: These standards facilitate citing data, code, and materials made available by others. </w:t>
      </w:r>
    </w:p>
    <w:p w14:paraId="456A2AA9" w14:textId="77777777" w:rsidR="00F40F14" w:rsidRDefault="00F40F14" w:rsidP="004275CD">
      <w:pPr>
        <w:pStyle w:val="NoSpacing"/>
      </w:pPr>
    </w:p>
    <w:p w14:paraId="0A4683EA" w14:textId="6C77958E" w:rsidR="004275CD" w:rsidRPr="00CA0820" w:rsidRDefault="004275CD" w:rsidP="004275CD">
      <w:pPr>
        <w:pStyle w:val="NoSpacing"/>
      </w:pPr>
      <w:r w:rsidRPr="00CA0820">
        <w:t>2. Data transparency</w:t>
      </w:r>
    </w:p>
    <w:tbl>
      <w:tblPr>
        <w:tblStyle w:val="TableGrid"/>
        <w:tblW w:w="0" w:type="auto"/>
        <w:tblLook w:val="04A0" w:firstRow="1" w:lastRow="0" w:firstColumn="1" w:lastColumn="0" w:noHBand="0" w:noVBand="1"/>
      </w:tblPr>
      <w:tblGrid>
        <w:gridCol w:w="3192"/>
        <w:gridCol w:w="3192"/>
        <w:gridCol w:w="3192"/>
      </w:tblGrid>
      <w:tr w:rsidR="004275CD" w:rsidRPr="00CA0820" w14:paraId="371DE770" w14:textId="77777777" w:rsidTr="00FB5A5C">
        <w:tc>
          <w:tcPr>
            <w:tcW w:w="3192" w:type="dxa"/>
          </w:tcPr>
          <w:p w14:paraId="4E3F5676" w14:textId="77777777" w:rsidR="004275CD" w:rsidRPr="00CA0820" w:rsidRDefault="004275CD" w:rsidP="00FB5A5C">
            <w:pPr>
              <w:pStyle w:val="NoSpacing"/>
            </w:pPr>
            <w:r w:rsidRPr="00CA0820">
              <w:t>Level 1</w:t>
            </w:r>
          </w:p>
        </w:tc>
        <w:tc>
          <w:tcPr>
            <w:tcW w:w="3192" w:type="dxa"/>
          </w:tcPr>
          <w:p w14:paraId="6EE4DE62" w14:textId="77777777" w:rsidR="004275CD" w:rsidRPr="00CA0820" w:rsidRDefault="004275CD" w:rsidP="00FB5A5C">
            <w:pPr>
              <w:pStyle w:val="NoSpacing"/>
            </w:pPr>
            <w:r w:rsidRPr="00CA0820">
              <w:t>Level 2</w:t>
            </w:r>
          </w:p>
        </w:tc>
        <w:tc>
          <w:tcPr>
            <w:tcW w:w="3192" w:type="dxa"/>
          </w:tcPr>
          <w:p w14:paraId="5D34368F" w14:textId="77777777" w:rsidR="004275CD" w:rsidRPr="00CA0820" w:rsidRDefault="004275CD" w:rsidP="00FB5A5C">
            <w:pPr>
              <w:pStyle w:val="NoSpacing"/>
            </w:pPr>
            <w:r w:rsidRPr="00CA0820">
              <w:t>Level 3</w:t>
            </w:r>
          </w:p>
        </w:tc>
      </w:tr>
      <w:tr w:rsidR="004275CD" w:rsidRPr="00CA0820" w14:paraId="4743B0BB" w14:textId="77777777" w:rsidTr="00FB5A5C">
        <w:tc>
          <w:tcPr>
            <w:tcW w:w="3192" w:type="dxa"/>
          </w:tcPr>
          <w:p w14:paraId="11448536" w14:textId="42B154A2" w:rsidR="004275CD" w:rsidRPr="00CA0820" w:rsidRDefault="004275CD" w:rsidP="00956FDE">
            <w:pPr>
              <w:pStyle w:val="NoSpacing"/>
            </w:pPr>
            <w:r w:rsidRPr="00CA0820">
              <w:t>Article states whether data are available and, if so, where to access them.</w:t>
            </w:r>
          </w:p>
        </w:tc>
        <w:tc>
          <w:tcPr>
            <w:tcW w:w="3192" w:type="dxa"/>
          </w:tcPr>
          <w:p w14:paraId="0CB73413" w14:textId="2808A1D8" w:rsidR="004275CD" w:rsidRPr="00CA0820" w:rsidRDefault="004275CD" w:rsidP="00956FDE">
            <w:pPr>
              <w:pStyle w:val="NoSpacing"/>
            </w:pPr>
            <w:r w:rsidRPr="00CA0820">
              <w:t>Data must be posted to a trusted repository. Exceptions must be identified at article submission.</w:t>
            </w:r>
          </w:p>
        </w:tc>
        <w:tc>
          <w:tcPr>
            <w:tcW w:w="3192" w:type="dxa"/>
          </w:tcPr>
          <w:p w14:paraId="6B556D01" w14:textId="6E35B0E2" w:rsidR="004275CD" w:rsidRPr="00CA0820" w:rsidRDefault="004275CD" w:rsidP="00956FDE">
            <w:pPr>
              <w:pStyle w:val="NoSpacing"/>
            </w:pPr>
            <w:r w:rsidRPr="00CA0820">
              <w:t>Data must be posted to a trusted repository, and reported analyses will be reproduced independently before publication.</w:t>
            </w:r>
          </w:p>
        </w:tc>
      </w:tr>
    </w:tbl>
    <w:p w14:paraId="0D817011" w14:textId="77777777" w:rsidR="00956FDE" w:rsidRDefault="00956FDE" w:rsidP="00956FDE">
      <w:pPr>
        <w:pStyle w:val="NoSpacing"/>
      </w:pPr>
    </w:p>
    <w:p w14:paraId="72119B70" w14:textId="3B270CB0" w:rsidR="00956FDE" w:rsidRPr="00CA0820" w:rsidRDefault="00956FDE" w:rsidP="00956FDE">
      <w:pPr>
        <w:pStyle w:val="NoSpacing"/>
      </w:pPr>
      <w:r w:rsidRPr="00CA0820">
        <w:t xml:space="preserve">3. </w:t>
      </w:r>
      <w:r w:rsidR="00463641">
        <w:t>A</w:t>
      </w:r>
      <w:r w:rsidRPr="00CA0820">
        <w:t>nalytic methods (code) transparency</w:t>
      </w:r>
    </w:p>
    <w:tbl>
      <w:tblPr>
        <w:tblStyle w:val="TableGrid"/>
        <w:tblW w:w="0" w:type="auto"/>
        <w:tblLook w:val="04A0" w:firstRow="1" w:lastRow="0" w:firstColumn="1" w:lastColumn="0" w:noHBand="0" w:noVBand="1"/>
      </w:tblPr>
      <w:tblGrid>
        <w:gridCol w:w="3192"/>
        <w:gridCol w:w="3192"/>
        <w:gridCol w:w="3192"/>
      </w:tblGrid>
      <w:tr w:rsidR="00956FDE" w:rsidRPr="00CA0820" w14:paraId="49FE8C3E" w14:textId="77777777" w:rsidTr="00734BE7">
        <w:tc>
          <w:tcPr>
            <w:tcW w:w="3192" w:type="dxa"/>
          </w:tcPr>
          <w:p w14:paraId="2884FA12" w14:textId="77777777" w:rsidR="00956FDE" w:rsidRPr="00CA0820" w:rsidRDefault="00956FDE" w:rsidP="00734BE7">
            <w:pPr>
              <w:pStyle w:val="NoSpacing"/>
            </w:pPr>
            <w:r w:rsidRPr="00CA0820">
              <w:t>Level 1</w:t>
            </w:r>
          </w:p>
        </w:tc>
        <w:tc>
          <w:tcPr>
            <w:tcW w:w="3192" w:type="dxa"/>
          </w:tcPr>
          <w:p w14:paraId="107A4B0D" w14:textId="77777777" w:rsidR="00956FDE" w:rsidRPr="00CA0820" w:rsidRDefault="00956FDE" w:rsidP="00734BE7">
            <w:pPr>
              <w:pStyle w:val="NoSpacing"/>
            </w:pPr>
            <w:r w:rsidRPr="00CA0820">
              <w:t>Level 2</w:t>
            </w:r>
          </w:p>
        </w:tc>
        <w:tc>
          <w:tcPr>
            <w:tcW w:w="3192" w:type="dxa"/>
          </w:tcPr>
          <w:p w14:paraId="3E9DE247" w14:textId="77777777" w:rsidR="00956FDE" w:rsidRPr="00CA0820" w:rsidRDefault="00956FDE" w:rsidP="00734BE7">
            <w:pPr>
              <w:pStyle w:val="NoSpacing"/>
            </w:pPr>
            <w:r w:rsidRPr="00CA0820">
              <w:t>Level 3</w:t>
            </w:r>
          </w:p>
        </w:tc>
      </w:tr>
      <w:tr w:rsidR="00956FDE" w:rsidRPr="00CA0820" w14:paraId="7DF067DD" w14:textId="77777777" w:rsidTr="00734BE7">
        <w:tc>
          <w:tcPr>
            <w:tcW w:w="3192" w:type="dxa"/>
          </w:tcPr>
          <w:p w14:paraId="4557072E" w14:textId="56B4E450" w:rsidR="00956FDE" w:rsidRPr="00CA0820" w:rsidRDefault="00956FDE" w:rsidP="00956FDE">
            <w:pPr>
              <w:pStyle w:val="NoSpacing"/>
            </w:pPr>
            <w:r w:rsidRPr="00CA0820">
              <w:t>Article states whether code are available and, if so, where to access them.</w:t>
            </w:r>
          </w:p>
        </w:tc>
        <w:tc>
          <w:tcPr>
            <w:tcW w:w="3192" w:type="dxa"/>
          </w:tcPr>
          <w:p w14:paraId="36BB55B0" w14:textId="4194D668" w:rsidR="00956FDE" w:rsidRPr="00CA0820" w:rsidRDefault="00956FDE" w:rsidP="00956FDE">
            <w:pPr>
              <w:pStyle w:val="NoSpacing"/>
            </w:pPr>
            <w:r>
              <w:t>C</w:t>
            </w:r>
            <w:r w:rsidRPr="00CA0820">
              <w:t>ode must be posted to a trusted repository. Exceptions must be identified at article submission.</w:t>
            </w:r>
          </w:p>
        </w:tc>
        <w:tc>
          <w:tcPr>
            <w:tcW w:w="3192" w:type="dxa"/>
          </w:tcPr>
          <w:p w14:paraId="4BD322F1" w14:textId="3E8057E1" w:rsidR="00956FDE" w:rsidRPr="00CA0820" w:rsidRDefault="00956FDE" w:rsidP="00956FDE">
            <w:pPr>
              <w:pStyle w:val="NoSpacing"/>
            </w:pPr>
            <w:r>
              <w:t>C</w:t>
            </w:r>
            <w:r w:rsidRPr="00CA0820">
              <w:t>ode must be posted to a trusted repository, and reported analyses will be reproduced independently before publication.</w:t>
            </w:r>
          </w:p>
        </w:tc>
      </w:tr>
    </w:tbl>
    <w:p w14:paraId="39B4E9BC" w14:textId="77777777" w:rsidR="00956FDE" w:rsidRDefault="00956FDE" w:rsidP="00956FDE">
      <w:pPr>
        <w:pStyle w:val="NoSpacing"/>
      </w:pPr>
    </w:p>
    <w:p w14:paraId="0BBB5F98" w14:textId="04DD7F89" w:rsidR="00956FDE" w:rsidRPr="00CA0820" w:rsidRDefault="00956FDE" w:rsidP="00956FDE">
      <w:pPr>
        <w:pStyle w:val="NoSpacing"/>
      </w:pPr>
      <w:r w:rsidRPr="00CA0820">
        <w:t xml:space="preserve">4. </w:t>
      </w:r>
      <w:r w:rsidR="00463641">
        <w:t>R</w:t>
      </w:r>
      <w:r w:rsidRPr="00CA0820">
        <w:t>esearch materials transparency</w:t>
      </w:r>
    </w:p>
    <w:tbl>
      <w:tblPr>
        <w:tblStyle w:val="TableGrid"/>
        <w:tblW w:w="0" w:type="auto"/>
        <w:tblLook w:val="04A0" w:firstRow="1" w:lastRow="0" w:firstColumn="1" w:lastColumn="0" w:noHBand="0" w:noVBand="1"/>
      </w:tblPr>
      <w:tblGrid>
        <w:gridCol w:w="3192"/>
        <w:gridCol w:w="3192"/>
        <w:gridCol w:w="3192"/>
      </w:tblGrid>
      <w:tr w:rsidR="00956FDE" w:rsidRPr="00CA0820" w14:paraId="6FB16959" w14:textId="77777777" w:rsidTr="00734BE7">
        <w:tc>
          <w:tcPr>
            <w:tcW w:w="3192" w:type="dxa"/>
          </w:tcPr>
          <w:p w14:paraId="2E4EEF62" w14:textId="77777777" w:rsidR="00956FDE" w:rsidRPr="00CA0820" w:rsidRDefault="00956FDE" w:rsidP="00734BE7">
            <w:pPr>
              <w:pStyle w:val="NoSpacing"/>
            </w:pPr>
            <w:r w:rsidRPr="00CA0820">
              <w:t>Level 1</w:t>
            </w:r>
          </w:p>
        </w:tc>
        <w:tc>
          <w:tcPr>
            <w:tcW w:w="3192" w:type="dxa"/>
          </w:tcPr>
          <w:p w14:paraId="2542600A" w14:textId="77777777" w:rsidR="00956FDE" w:rsidRPr="00CA0820" w:rsidRDefault="00956FDE" w:rsidP="00734BE7">
            <w:pPr>
              <w:pStyle w:val="NoSpacing"/>
            </w:pPr>
            <w:r w:rsidRPr="00CA0820">
              <w:t>Level 2</w:t>
            </w:r>
          </w:p>
        </w:tc>
        <w:tc>
          <w:tcPr>
            <w:tcW w:w="3192" w:type="dxa"/>
          </w:tcPr>
          <w:p w14:paraId="7E6B2683" w14:textId="77777777" w:rsidR="00956FDE" w:rsidRPr="00CA0820" w:rsidRDefault="00956FDE" w:rsidP="00734BE7">
            <w:pPr>
              <w:pStyle w:val="NoSpacing"/>
            </w:pPr>
            <w:r w:rsidRPr="00CA0820">
              <w:t>Level 3</w:t>
            </w:r>
          </w:p>
        </w:tc>
      </w:tr>
      <w:tr w:rsidR="00956FDE" w:rsidRPr="00CA0820" w14:paraId="5295A0CA" w14:textId="77777777" w:rsidTr="00734BE7">
        <w:tc>
          <w:tcPr>
            <w:tcW w:w="3192" w:type="dxa"/>
          </w:tcPr>
          <w:p w14:paraId="04235B9E" w14:textId="5CB81AE5" w:rsidR="00956FDE" w:rsidRPr="00CA0820" w:rsidRDefault="00956FDE" w:rsidP="00956FDE">
            <w:pPr>
              <w:pStyle w:val="NoSpacing"/>
            </w:pPr>
            <w:r w:rsidRPr="00CA0820">
              <w:t>Article states whether materials are available and, if so, where to access them.</w:t>
            </w:r>
          </w:p>
        </w:tc>
        <w:tc>
          <w:tcPr>
            <w:tcW w:w="3192" w:type="dxa"/>
          </w:tcPr>
          <w:p w14:paraId="5B7E7F9C" w14:textId="18DB32E2" w:rsidR="00956FDE" w:rsidRPr="00CA0820" w:rsidRDefault="00956FDE" w:rsidP="00734BE7">
            <w:pPr>
              <w:pStyle w:val="NoSpacing"/>
            </w:pPr>
            <w:r>
              <w:t>M</w:t>
            </w:r>
            <w:r w:rsidRPr="00CA0820">
              <w:t>aterials must be posted to a trusted repository. Exceptions must be identified at article submission.</w:t>
            </w:r>
          </w:p>
        </w:tc>
        <w:tc>
          <w:tcPr>
            <w:tcW w:w="3192" w:type="dxa"/>
          </w:tcPr>
          <w:p w14:paraId="1EF25AE4" w14:textId="16EC3C1A" w:rsidR="00956FDE" w:rsidRPr="00CA0820" w:rsidRDefault="00956FDE" w:rsidP="00734BE7">
            <w:pPr>
              <w:pStyle w:val="NoSpacing"/>
            </w:pPr>
            <w:r>
              <w:t>M</w:t>
            </w:r>
            <w:r w:rsidRPr="00CA0820">
              <w:t xml:space="preserve">aterials must be posted to a trusted </w:t>
            </w:r>
            <w:r w:rsidRPr="00463641">
              <w:t>repository, and reported analyses will be reproduced independently before publication.</w:t>
            </w:r>
          </w:p>
        </w:tc>
      </w:tr>
    </w:tbl>
    <w:p w14:paraId="05DBF69F" w14:textId="5AFD4155" w:rsidR="00C850BD" w:rsidRPr="00C850BD" w:rsidRDefault="00C850BD" w:rsidP="00C850BD">
      <w:pPr>
        <w:pStyle w:val="NoSpacing"/>
        <w:rPr>
          <w:sz w:val="20"/>
        </w:rPr>
      </w:pPr>
      <w:r w:rsidRPr="00200BE6">
        <w:rPr>
          <w:b/>
          <w:sz w:val="20"/>
        </w:rPr>
        <w:t>Notes from TTEE working group</w:t>
      </w:r>
      <w:r w:rsidRPr="00C850BD">
        <w:rPr>
          <w:sz w:val="20"/>
        </w:rPr>
        <w:t xml:space="preserve">: ‘Research materials’ is a broad category. Because materials differ dramatically among and even within sub-disciplines, we cannot provide a representative list of examples. </w:t>
      </w:r>
      <w:r>
        <w:rPr>
          <w:sz w:val="20"/>
        </w:rPr>
        <w:t xml:space="preserve">It may be useful to think of all the information that would be needed to replicate the original study with as </w:t>
      </w:r>
      <w:r w:rsidR="001A267B">
        <w:rPr>
          <w:sz w:val="20"/>
        </w:rPr>
        <w:t>close as possible a</w:t>
      </w:r>
      <w:r>
        <w:rPr>
          <w:sz w:val="20"/>
        </w:rPr>
        <w:t xml:space="preserve"> match in materials and methods. </w:t>
      </w:r>
    </w:p>
    <w:p w14:paraId="0ADFC908" w14:textId="77777777" w:rsidR="004275CD" w:rsidRDefault="004275CD" w:rsidP="004275CD">
      <w:pPr>
        <w:pStyle w:val="NoSpacing"/>
        <w:ind w:left="2430" w:hanging="2430"/>
      </w:pPr>
    </w:p>
    <w:p w14:paraId="026CDD85" w14:textId="77777777" w:rsidR="00C850BD" w:rsidRDefault="00C850BD">
      <w:r>
        <w:br w:type="page"/>
      </w:r>
    </w:p>
    <w:p w14:paraId="462FFC3E" w14:textId="741C72CB" w:rsidR="004275CD" w:rsidRPr="00CA0820" w:rsidRDefault="004275CD" w:rsidP="004275CD">
      <w:pPr>
        <w:pStyle w:val="NoSpacing"/>
      </w:pPr>
      <w:r w:rsidRPr="00CA0820">
        <w:t>5. Design and analysis transparency</w:t>
      </w:r>
    </w:p>
    <w:tbl>
      <w:tblPr>
        <w:tblStyle w:val="TableGrid"/>
        <w:tblW w:w="0" w:type="auto"/>
        <w:tblLook w:val="04A0" w:firstRow="1" w:lastRow="0" w:firstColumn="1" w:lastColumn="0" w:noHBand="0" w:noVBand="1"/>
      </w:tblPr>
      <w:tblGrid>
        <w:gridCol w:w="3192"/>
        <w:gridCol w:w="3192"/>
        <w:gridCol w:w="3192"/>
      </w:tblGrid>
      <w:tr w:rsidR="004275CD" w:rsidRPr="00CA0820" w14:paraId="55C531BB" w14:textId="77777777" w:rsidTr="00FB5A5C">
        <w:tc>
          <w:tcPr>
            <w:tcW w:w="3192" w:type="dxa"/>
          </w:tcPr>
          <w:p w14:paraId="39ECA32D" w14:textId="77777777" w:rsidR="004275CD" w:rsidRPr="00CA0820" w:rsidRDefault="004275CD" w:rsidP="00FB5A5C">
            <w:pPr>
              <w:pStyle w:val="NoSpacing"/>
            </w:pPr>
            <w:r w:rsidRPr="00CA0820">
              <w:t>Level 1</w:t>
            </w:r>
          </w:p>
        </w:tc>
        <w:tc>
          <w:tcPr>
            <w:tcW w:w="3192" w:type="dxa"/>
          </w:tcPr>
          <w:p w14:paraId="463CC838" w14:textId="77777777" w:rsidR="004275CD" w:rsidRPr="00CA0820" w:rsidRDefault="004275CD" w:rsidP="00FB5A5C">
            <w:pPr>
              <w:pStyle w:val="NoSpacing"/>
            </w:pPr>
            <w:r w:rsidRPr="00CA0820">
              <w:t>Level 2</w:t>
            </w:r>
          </w:p>
        </w:tc>
        <w:tc>
          <w:tcPr>
            <w:tcW w:w="3192" w:type="dxa"/>
          </w:tcPr>
          <w:p w14:paraId="24D9E223" w14:textId="77777777" w:rsidR="004275CD" w:rsidRPr="00CA0820" w:rsidRDefault="004275CD" w:rsidP="00FB5A5C">
            <w:pPr>
              <w:pStyle w:val="NoSpacing"/>
            </w:pPr>
            <w:r w:rsidRPr="00CA0820">
              <w:t>Level 3</w:t>
            </w:r>
          </w:p>
        </w:tc>
      </w:tr>
      <w:tr w:rsidR="004275CD" w:rsidRPr="00CA0820" w14:paraId="1D807592" w14:textId="77777777" w:rsidTr="00FB5A5C">
        <w:tc>
          <w:tcPr>
            <w:tcW w:w="3192" w:type="dxa"/>
          </w:tcPr>
          <w:p w14:paraId="0911A4AF" w14:textId="77777777" w:rsidR="004275CD" w:rsidRPr="00CA0820" w:rsidRDefault="004275CD" w:rsidP="00FB5A5C">
            <w:pPr>
              <w:pStyle w:val="NoSpacing"/>
            </w:pPr>
            <w:r w:rsidRPr="00CA0820">
              <w:t>Journal articulates design transparency standards.</w:t>
            </w:r>
          </w:p>
        </w:tc>
        <w:tc>
          <w:tcPr>
            <w:tcW w:w="3192" w:type="dxa"/>
          </w:tcPr>
          <w:p w14:paraId="04E78793" w14:textId="77777777" w:rsidR="004275CD" w:rsidRPr="00CA0820" w:rsidRDefault="004275CD" w:rsidP="00FB5A5C">
            <w:pPr>
              <w:pStyle w:val="NoSpacing"/>
            </w:pPr>
            <w:r w:rsidRPr="00CA0820">
              <w:t>Journal requires adherence to design transparency standards for review and publication.</w:t>
            </w:r>
          </w:p>
        </w:tc>
        <w:tc>
          <w:tcPr>
            <w:tcW w:w="3192" w:type="dxa"/>
          </w:tcPr>
          <w:p w14:paraId="4148B625" w14:textId="77777777" w:rsidR="004275CD" w:rsidRPr="00CA0820" w:rsidRDefault="004275CD" w:rsidP="00FB5A5C">
            <w:pPr>
              <w:pStyle w:val="NoSpacing"/>
            </w:pPr>
            <w:r w:rsidRPr="00CA0820">
              <w:t>Journal requires and enforces adherence to design transparency standards for review and publication.</w:t>
            </w:r>
          </w:p>
        </w:tc>
      </w:tr>
    </w:tbl>
    <w:p w14:paraId="642B2A7E" w14:textId="77777777" w:rsidR="004275CD" w:rsidRDefault="004275CD" w:rsidP="004275CD">
      <w:pPr>
        <w:pStyle w:val="NoSpacing"/>
        <w:ind w:left="2430" w:hanging="2430"/>
      </w:pPr>
    </w:p>
    <w:p w14:paraId="670A1669" w14:textId="30CDF7C1" w:rsidR="004275CD" w:rsidRPr="00CA0820" w:rsidRDefault="004275CD" w:rsidP="004275CD">
      <w:pPr>
        <w:pStyle w:val="NoSpacing"/>
      </w:pPr>
      <w:r w:rsidRPr="00CA0820">
        <w:t>6. Pre-registration of studies</w:t>
      </w:r>
    </w:p>
    <w:tbl>
      <w:tblPr>
        <w:tblStyle w:val="TableGrid"/>
        <w:tblW w:w="0" w:type="auto"/>
        <w:tblLook w:val="04A0" w:firstRow="1" w:lastRow="0" w:firstColumn="1" w:lastColumn="0" w:noHBand="0" w:noVBand="1"/>
      </w:tblPr>
      <w:tblGrid>
        <w:gridCol w:w="3192"/>
        <w:gridCol w:w="3192"/>
        <w:gridCol w:w="3192"/>
      </w:tblGrid>
      <w:tr w:rsidR="004275CD" w:rsidRPr="00CA0820" w14:paraId="109CFE17" w14:textId="77777777" w:rsidTr="00FB5A5C">
        <w:tc>
          <w:tcPr>
            <w:tcW w:w="3192" w:type="dxa"/>
          </w:tcPr>
          <w:p w14:paraId="090AB6E7" w14:textId="77777777" w:rsidR="004275CD" w:rsidRPr="00CA0820" w:rsidRDefault="004275CD" w:rsidP="00FB5A5C">
            <w:pPr>
              <w:pStyle w:val="NoSpacing"/>
            </w:pPr>
            <w:r w:rsidRPr="00CA0820">
              <w:t>Level 1</w:t>
            </w:r>
          </w:p>
        </w:tc>
        <w:tc>
          <w:tcPr>
            <w:tcW w:w="3192" w:type="dxa"/>
          </w:tcPr>
          <w:p w14:paraId="7B177FF3" w14:textId="77777777" w:rsidR="004275CD" w:rsidRPr="00CA0820" w:rsidRDefault="004275CD" w:rsidP="00FB5A5C">
            <w:pPr>
              <w:pStyle w:val="NoSpacing"/>
            </w:pPr>
            <w:r w:rsidRPr="00CA0820">
              <w:t>Level 2</w:t>
            </w:r>
          </w:p>
        </w:tc>
        <w:tc>
          <w:tcPr>
            <w:tcW w:w="3192" w:type="dxa"/>
          </w:tcPr>
          <w:p w14:paraId="4F948AC8" w14:textId="77777777" w:rsidR="004275CD" w:rsidRPr="00CA0820" w:rsidRDefault="004275CD" w:rsidP="00FB5A5C">
            <w:pPr>
              <w:pStyle w:val="NoSpacing"/>
            </w:pPr>
            <w:r w:rsidRPr="00CA0820">
              <w:t>Level 3</w:t>
            </w:r>
          </w:p>
        </w:tc>
      </w:tr>
      <w:tr w:rsidR="004275CD" w:rsidRPr="00CA0820" w14:paraId="5EA5927B" w14:textId="77777777" w:rsidTr="00FB5A5C">
        <w:tc>
          <w:tcPr>
            <w:tcW w:w="3192" w:type="dxa"/>
          </w:tcPr>
          <w:p w14:paraId="71CC6D41" w14:textId="77777777" w:rsidR="004275CD" w:rsidRPr="00CA0820" w:rsidRDefault="004275CD" w:rsidP="00FB5A5C">
            <w:pPr>
              <w:pStyle w:val="NoSpacing"/>
            </w:pPr>
            <w:r w:rsidRPr="00CA0820">
              <w:t>Journal encourages preregistration of studies and provides link in article to preregistration if it exists.</w:t>
            </w:r>
          </w:p>
        </w:tc>
        <w:tc>
          <w:tcPr>
            <w:tcW w:w="3192" w:type="dxa"/>
          </w:tcPr>
          <w:p w14:paraId="4A883998" w14:textId="77777777" w:rsidR="004275CD" w:rsidRPr="00CA0820" w:rsidRDefault="004275CD" w:rsidP="00FB5A5C">
            <w:pPr>
              <w:pStyle w:val="NoSpacing"/>
            </w:pPr>
            <w:r w:rsidRPr="00CA0820">
              <w:t>Journal encourages reregistration of studies and provides link in article and certification of meeting preregistration badge requirements.</w:t>
            </w:r>
          </w:p>
        </w:tc>
        <w:tc>
          <w:tcPr>
            <w:tcW w:w="3192" w:type="dxa"/>
          </w:tcPr>
          <w:p w14:paraId="6716541C" w14:textId="77777777" w:rsidR="004275CD" w:rsidRPr="00CA0820" w:rsidRDefault="004275CD" w:rsidP="00FB5A5C">
            <w:pPr>
              <w:pStyle w:val="NoSpacing"/>
            </w:pPr>
            <w:r w:rsidRPr="00CA0820">
              <w:t>Journal requires preregistration of studies and provides link and badge in article to meeting requirements.</w:t>
            </w:r>
          </w:p>
        </w:tc>
      </w:tr>
    </w:tbl>
    <w:p w14:paraId="2B19746D" w14:textId="336D6F90" w:rsidR="00C850BD" w:rsidRPr="00C850BD" w:rsidRDefault="00C850BD" w:rsidP="00C850BD">
      <w:pPr>
        <w:pStyle w:val="NoSpacing"/>
        <w:rPr>
          <w:sz w:val="20"/>
        </w:rPr>
      </w:pPr>
      <w:r w:rsidRPr="00200BE6">
        <w:rPr>
          <w:b/>
          <w:sz w:val="20"/>
        </w:rPr>
        <w:t>Notes from TTEE working group</w:t>
      </w:r>
      <w:r w:rsidRPr="00C850BD">
        <w:rPr>
          <w:sz w:val="20"/>
        </w:rPr>
        <w:t xml:space="preserve">: </w:t>
      </w:r>
      <w:r>
        <w:rPr>
          <w:sz w:val="20"/>
        </w:rPr>
        <w:t xml:space="preserve">The use of the word ‘encourages’ is not meant to imply that journals will accept articles based only on pre-registration status. Journals will presumably evaluate articles based on factors such as the quality of the data and the importance of the study question. </w:t>
      </w:r>
    </w:p>
    <w:p w14:paraId="10F1707F" w14:textId="77777777" w:rsidR="004275CD" w:rsidRDefault="004275CD" w:rsidP="004275CD">
      <w:pPr>
        <w:pStyle w:val="NoSpacing"/>
      </w:pPr>
    </w:p>
    <w:p w14:paraId="19757CA0" w14:textId="77777777" w:rsidR="004275CD" w:rsidRPr="00CA0820" w:rsidRDefault="004275CD" w:rsidP="004275CD">
      <w:pPr>
        <w:pStyle w:val="NoSpacing"/>
      </w:pPr>
      <w:r w:rsidRPr="00CA0820">
        <w:t>7. Pre-registration of analysis plans</w:t>
      </w:r>
    </w:p>
    <w:tbl>
      <w:tblPr>
        <w:tblStyle w:val="TableGrid"/>
        <w:tblW w:w="0" w:type="auto"/>
        <w:tblLook w:val="04A0" w:firstRow="1" w:lastRow="0" w:firstColumn="1" w:lastColumn="0" w:noHBand="0" w:noVBand="1"/>
      </w:tblPr>
      <w:tblGrid>
        <w:gridCol w:w="3192"/>
        <w:gridCol w:w="3192"/>
        <w:gridCol w:w="3192"/>
      </w:tblGrid>
      <w:tr w:rsidR="004275CD" w:rsidRPr="00CA0820" w14:paraId="023C4DA4" w14:textId="77777777" w:rsidTr="00FB5A5C">
        <w:tc>
          <w:tcPr>
            <w:tcW w:w="3192" w:type="dxa"/>
          </w:tcPr>
          <w:p w14:paraId="4B3ABA5A" w14:textId="77777777" w:rsidR="004275CD" w:rsidRPr="00CA0820" w:rsidRDefault="004275CD" w:rsidP="00FB5A5C">
            <w:pPr>
              <w:pStyle w:val="NoSpacing"/>
            </w:pPr>
            <w:r w:rsidRPr="00CA0820">
              <w:t>Level 1</w:t>
            </w:r>
          </w:p>
        </w:tc>
        <w:tc>
          <w:tcPr>
            <w:tcW w:w="3192" w:type="dxa"/>
          </w:tcPr>
          <w:p w14:paraId="270BD953" w14:textId="77777777" w:rsidR="004275CD" w:rsidRPr="00CA0820" w:rsidRDefault="004275CD" w:rsidP="00FB5A5C">
            <w:pPr>
              <w:pStyle w:val="NoSpacing"/>
            </w:pPr>
            <w:r w:rsidRPr="00CA0820">
              <w:t>Level 2</w:t>
            </w:r>
          </w:p>
        </w:tc>
        <w:tc>
          <w:tcPr>
            <w:tcW w:w="3192" w:type="dxa"/>
          </w:tcPr>
          <w:p w14:paraId="0C9D1BB3" w14:textId="77777777" w:rsidR="004275CD" w:rsidRPr="00CA0820" w:rsidRDefault="004275CD" w:rsidP="00FB5A5C">
            <w:pPr>
              <w:pStyle w:val="NoSpacing"/>
            </w:pPr>
            <w:r w:rsidRPr="00CA0820">
              <w:t>Level 3</w:t>
            </w:r>
          </w:p>
        </w:tc>
      </w:tr>
      <w:tr w:rsidR="004275CD" w:rsidRPr="00CA0820" w14:paraId="0E172692" w14:textId="77777777" w:rsidTr="00FB5A5C">
        <w:tc>
          <w:tcPr>
            <w:tcW w:w="3192" w:type="dxa"/>
          </w:tcPr>
          <w:p w14:paraId="5E7B351D" w14:textId="77777777" w:rsidR="004275CD" w:rsidRPr="00CA0820" w:rsidRDefault="004275CD" w:rsidP="00FB5A5C">
            <w:pPr>
              <w:pStyle w:val="NoSpacing"/>
            </w:pPr>
            <w:r w:rsidRPr="00CA0820">
              <w:t>Journal encourages pre-analysis plans and provides link in article to registered analysis plan if it exists.</w:t>
            </w:r>
          </w:p>
        </w:tc>
        <w:tc>
          <w:tcPr>
            <w:tcW w:w="3192" w:type="dxa"/>
          </w:tcPr>
          <w:p w14:paraId="37B17DA4" w14:textId="77777777" w:rsidR="004275CD" w:rsidRPr="00CA0820" w:rsidRDefault="004275CD" w:rsidP="00FB5A5C">
            <w:pPr>
              <w:pStyle w:val="NoSpacing"/>
            </w:pPr>
            <w:r w:rsidRPr="00CA0820">
              <w:t>Journal encourages pre-analysis plans and provides link in article and certification of meeting registered analysis plan badge requirements.</w:t>
            </w:r>
          </w:p>
        </w:tc>
        <w:tc>
          <w:tcPr>
            <w:tcW w:w="3192" w:type="dxa"/>
          </w:tcPr>
          <w:p w14:paraId="2F2DE0D5" w14:textId="77777777" w:rsidR="004275CD" w:rsidRPr="00CA0820" w:rsidRDefault="004275CD" w:rsidP="00FB5A5C">
            <w:pPr>
              <w:pStyle w:val="NoSpacing"/>
            </w:pPr>
            <w:r w:rsidRPr="00CA0820">
              <w:t>Journal requires preregistration of studies with analysis plans and provides link and badge in article to meeting requirements.</w:t>
            </w:r>
          </w:p>
        </w:tc>
      </w:tr>
    </w:tbl>
    <w:p w14:paraId="15D11D01" w14:textId="085DC8B9" w:rsidR="00C850BD" w:rsidRPr="00C850BD" w:rsidRDefault="00C850BD" w:rsidP="00C850BD">
      <w:pPr>
        <w:pStyle w:val="NoSpacing"/>
        <w:rPr>
          <w:sz w:val="20"/>
        </w:rPr>
      </w:pPr>
      <w:r w:rsidRPr="00200BE6">
        <w:rPr>
          <w:b/>
          <w:sz w:val="20"/>
        </w:rPr>
        <w:t>Notes from TTEE working group</w:t>
      </w:r>
      <w:r w:rsidRPr="00C850BD">
        <w:rPr>
          <w:sz w:val="20"/>
        </w:rPr>
        <w:t xml:space="preserve">: </w:t>
      </w:r>
      <w:r>
        <w:rPr>
          <w:sz w:val="20"/>
        </w:rPr>
        <w:t xml:space="preserve">The use of the word ‘encourages’ is not meant to imply that journals will accept articles based only on pre-registration status. Journals will presumably evaluate articles based on factors such as the quality of the data and the importance of the study question. </w:t>
      </w:r>
    </w:p>
    <w:p w14:paraId="48A700CA" w14:textId="77777777" w:rsidR="00463641" w:rsidRDefault="00463641" w:rsidP="004275CD">
      <w:pPr>
        <w:pStyle w:val="NoSpacing"/>
      </w:pPr>
    </w:p>
    <w:p w14:paraId="3A3A5958" w14:textId="77777777" w:rsidR="004275CD" w:rsidRPr="00CA0820" w:rsidRDefault="004275CD" w:rsidP="004275CD">
      <w:pPr>
        <w:pStyle w:val="NoSpacing"/>
      </w:pPr>
      <w:r w:rsidRPr="00CA0820">
        <w:t>8. Replication</w:t>
      </w:r>
    </w:p>
    <w:tbl>
      <w:tblPr>
        <w:tblStyle w:val="TableGrid"/>
        <w:tblW w:w="0" w:type="auto"/>
        <w:tblLook w:val="04A0" w:firstRow="1" w:lastRow="0" w:firstColumn="1" w:lastColumn="0" w:noHBand="0" w:noVBand="1"/>
      </w:tblPr>
      <w:tblGrid>
        <w:gridCol w:w="3192"/>
        <w:gridCol w:w="3192"/>
        <w:gridCol w:w="3192"/>
      </w:tblGrid>
      <w:tr w:rsidR="004275CD" w:rsidRPr="00CA0820" w14:paraId="016CAB9F" w14:textId="77777777" w:rsidTr="00FB5A5C">
        <w:tc>
          <w:tcPr>
            <w:tcW w:w="3192" w:type="dxa"/>
          </w:tcPr>
          <w:p w14:paraId="6B825E0E" w14:textId="77777777" w:rsidR="004275CD" w:rsidRPr="00CA0820" w:rsidRDefault="004275CD" w:rsidP="00FB5A5C">
            <w:pPr>
              <w:pStyle w:val="NoSpacing"/>
            </w:pPr>
            <w:r w:rsidRPr="00CA0820">
              <w:t>Level 1</w:t>
            </w:r>
          </w:p>
        </w:tc>
        <w:tc>
          <w:tcPr>
            <w:tcW w:w="3192" w:type="dxa"/>
          </w:tcPr>
          <w:p w14:paraId="035F3E2B" w14:textId="77777777" w:rsidR="004275CD" w:rsidRPr="00CA0820" w:rsidRDefault="004275CD" w:rsidP="00FB5A5C">
            <w:pPr>
              <w:pStyle w:val="NoSpacing"/>
            </w:pPr>
            <w:r w:rsidRPr="00CA0820">
              <w:t>Level 2</w:t>
            </w:r>
          </w:p>
        </w:tc>
        <w:tc>
          <w:tcPr>
            <w:tcW w:w="3192" w:type="dxa"/>
          </w:tcPr>
          <w:p w14:paraId="77E0AD7E" w14:textId="77777777" w:rsidR="004275CD" w:rsidRPr="00CA0820" w:rsidRDefault="004275CD" w:rsidP="00FB5A5C">
            <w:pPr>
              <w:pStyle w:val="NoSpacing"/>
            </w:pPr>
            <w:r w:rsidRPr="00CA0820">
              <w:t>Level 3</w:t>
            </w:r>
          </w:p>
        </w:tc>
      </w:tr>
      <w:tr w:rsidR="004275CD" w:rsidRPr="00CA0820" w14:paraId="087EE05F" w14:textId="77777777" w:rsidTr="00FB5A5C">
        <w:tc>
          <w:tcPr>
            <w:tcW w:w="3192" w:type="dxa"/>
          </w:tcPr>
          <w:p w14:paraId="41009501" w14:textId="77777777" w:rsidR="004275CD" w:rsidRPr="00CA0820" w:rsidRDefault="004275CD" w:rsidP="00FB5A5C">
            <w:pPr>
              <w:pStyle w:val="NoSpacing"/>
            </w:pPr>
            <w:r w:rsidRPr="00CA0820">
              <w:t>Journal encourages submission of replication studies.</w:t>
            </w:r>
          </w:p>
        </w:tc>
        <w:tc>
          <w:tcPr>
            <w:tcW w:w="3192" w:type="dxa"/>
          </w:tcPr>
          <w:p w14:paraId="4E612194" w14:textId="77777777" w:rsidR="004275CD" w:rsidRPr="00CA0820" w:rsidRDefault="004275CD" w:rsidP="00FB5A5C">
            <w:pPr>
              <w:pStyle w:val="NoSpacing"/>
            </w:pPr>
            <w:r w:rsidRPr="00CA0820">
              <w:t>Journal encourages submission of replication studies and conducts blind review of results.</w:t>
            </w:r>
          </w:p>
        </w:tc>
        <w:tc>
          <w:tcPr>
            <w:tcW w:w="3192" w:type="dxa"/>
          </w:tcPr>
          <w:p w14:paraId="7F520460" w14:textId="77777777" w:rsidR="004275CD" w:rsidRPr="00CA0820" w:rsidRDefault="004275CD" w:rsidP="00FB5A5C">
            <w:pPr>
              <w:pStyle w:val="NoSpacing"/>
            </w:pPr>
            <w:r w:rsidRPr="00CA0820">
              <w:t>Journal uses Registered Reports as a submission option for replication studies with peer review before observing the study outcomes.</w:t>
            </w:r>
          </w:p>
        </w:tc>
      </w:tr>
    </w:tbl>
    <w:p w14:paraId="068CAED8" w14:textId="03C176B0" w:rsidR="001A267B" w:rsidRDefault="00C850BD" w:rsidP="001A267B">
      <w:pPr>
        <w:pStyle w:val="NoSpacing"/>
        <w:rPr>
          <w:sz w:val="20"/>
        </w:rPr>
      </w:pPr>
      <w:r w:rsidRPr="00200BE6">
        <w:rPr>
          <w:b/>
          <w:sz w:val="20"/>
        </w:rPr>
        <w:t>Notes from TTEE working group</w:t>
      </w:r>
      <w:r w:rsidRPr="00C850BD">
        <w:rPr>
          <w:sz w:val="20"/>
        </w:rPr>
        <w:t xml:space="preserve">: </w:t>
      </w:r>
      <w:r>
        <w:rPr>
          <w:sz w:val="20"/>
        </w:rPr>
        <w:t>The TOP guidelines do not</w:t>
      </w:r>
      <w:r w:rsidR="001A267B">
        <w:rPr>
          <w:sz w:val="20"/>
        </w:rPr>
        <w:t xml:space="preserve"> explicitly</w:t>
      </w:r>
      <w:r>
        <w:rPr>
          <w:sz w:val="20"/>
        </w:rPr>
        <w:t xml:space="preserve"> define ‘replication’</w:t>
      </w:r>
      <w:r w:rsidR="001A267B">
        <w:rPr>
          <w:sz w:val="20"/>
        </w:rPr>
        <w:t>, but the implicit definition that can be drawn from the TOP guidelines is simply ‘</w:t>
      </w:r>
      <w:r w:rsidR="001A267B" w:rsidRPr="001A267B">
        <w:rPr>
          <w:sz w:val="20"/>
        </w:rPr>
        <w:t>research that deliberate</w:t>
      </w:r>
      <w:r w:rsidR="00F40F14">
        <w:rPr>
          <w:sz w:val="20"/>
        </w:rPr>
        <w:t>ly</w:t>
      </w:r>
      <w:r w:rsidR="001A267B" w:rsidRPr="001A267B">
        <w:rPr>
          <w:sz w:val="20"/>
        </w:rPr>
        <w:t xml:space="preserve"> attemp</w:t>
      </w:r>
      <w:r w:rsidR="001A267B">
        <w:rPr>
          <w:sz w:val="20"/>
        </w:rPr>
        <w:t xml:space="preserve">ts to replicate a previously published </w:t>
      </w:r>
      <w:r w:rsidR="001A267B" w:rsidRPr="001A267B">
        <w:rPr>
          <w:sz w:val="20"/>
        </w:rPr>
        <w:t>result</w:t>
      </w:r>
      <w:r w:rsidR="001A267B">
        <w:rPr>
          <w:sz w:val="20"/>
        </w:rPr>
        <w:t xml:space="preserve">’. The TOP committee did not further constrain this definition because the committee recognized that replication can mean different things in different disciplines. The TTEE workshop did not produce a narrower definition for ecology and evolution, and so we retain the broad definition of replication </w:t>
      </w:r>
      <w:r w:rsidR="00200BE6">
        <w:rPr>
          <w:sz w:val="20"/>
        </w:rPr>
        <w:t>implied by the original TOP guideline</w:t>
      </w:r>
      <w:r w:rsidR="001A267B">
        <w:rPr>
          <w:sz w:val="20"/>
        </w:rPr>
        <w:t xml:space="preserve">. </w:t>
      </w:r>
    </w:p>
    <w:p w14:paraId="6F9F1122" w14:textId="77777777" w:rsidR="001A267B" w:rsidRDefault="001A267B" w:rsidP="00C850BD">
      <w:pPr>
        <w:pStyle w:val="NoSpacing"/>
        <w:rPr>
          <w:sz w:val="20"/>
        </w:rPr>
      </w:pPr>
    </w:p>
    <w:p w14:paraId="35C94745" w14:textId="14A3CE8C" w:rsidR="00463641" w:rsidRDefault="00C850BD" w:rsidP="00C850BD">
      <w:pPr>
        <w:pStyle w:val="NoSpacing"/>
        <w:rPr>
          <w:sz w:val="44"/>
        </w:rPr>
      </w:pPr>
      <w:r>
        <w:rPr>
          <w:sz w:val="20"/>
        </w:rPr>
        <w:t>The use of the word ‘encourages’ is not meant to imply that journals will accept articles simply because they are replication. Journals will presumably evaluate articles based on factors such as the quality of the data and the importance of the study question.</w:t>
      </w:r>
      <w:r w:rsidR="00463641">
        <w:rPr>
          <w:sz w:val="44"/>
        </w:rPr>
        <w:br w:type="page"/>
      </w:r>
    </w:p>
    <w:p w14:paraId="55685206" w14:textId="49D61AA7" w:rsidR="004275CD" w:rsidRPr="0027195F" w:rsidRDefault="004275CD" w:rsidP="004275CD">
      <w:pPr>
        <w:pStyle w:val="NoSpacing"/>
        <w:rPr>
          <w:sz w:val="44"/>
        </w:rPr>
      </w:pPr>
      <w:r w:rsidRPr="0027195F">
        <w:rPr>
          <w:sz w:val="44"/>
        </w:rPr>
        <w:t xml:space="preserve">Badges </w:t>
      </w:r>
      <w:r w:rsidR="005D1EF4">
        <w:rPr>
          <w:sz w:val="44"/>
        </w:rPr>
        <w:t>summary</w:t>
      </w:r>
    </w:p>
    <w:p w14:paraId="1E1F9410" w14:textId="77777777" w:rsidR="004275CD" w:rsidRDefault="004275CD" w:rsidP="004275CD">
      <w:pPr>
        <w:pStyle w:val="NoSpacing"/>
      </w:pPr>
    </w:p>
    <w:p w14:paraId="48AFD0DE" w14:textId="129341AE" w:rsidR="004275CD" w:rsidRDefault="00BE62A5" w:rsidP="004275CD">
      <w:pPr>
        <w:pStyle w:val="NoSpacing"/>
      </w:pPr>
      <w:r w:rsidRPr="00BE62A5">
        <w:t xml:space="preserve">Journals can also choose to award </w:t>
      </w:r>
      <w:r w:rsidR="003A5CF4">
        <w:t>‘</w:t>
      </w:r>
      <w:r w:rsidRPr="00BE62A5">
        <w:t>badges</w:t>
      </w:r>
      <w:r w:rsidR="002170EE">
        <w:t xml:space="preserve"> </w:t>
      </w:r>
      <w:r w:rsidRPr="00BE62A5">
        <w:t>to acknowledge open practices</w:t>
      </w:r>
      <w:r w:rsidR="003A5CF4">
        <w:t>’</w:t>
      </w:r>
      <w:r w:rsidRPr="00BE62A5">
        <w:t xml:space="preserve"> to individual papers to indicate that the paper conforms to </w:t>
      </w:r>
      <w:r w:rsidR="003A5CF4">
        <w:t>a</w:t>
      </w:r>
      <w:r w:rsidRPr="00BE62A5">
        <w:t xml:space="preserve"> specific transparency standard</w:t>
      </w:r>
      <w:r w:rsidR="002170EE">
        <w:t xml:space="preserve">. Badges are typically displayed on the first page of a paper. </w:t>
      </w:r>
      <w:r w:rsidR="004275CD" w:rsidRPr="00C862FC">
        <w:t xml:space="preserve">The </w:t>
      </w:r>
      <w:r w:rsidR="004275CD" w:rsidRPr="00911D18">
        <w:rPr>
          <w:u w:val="single"/>
        </w:rPr>
        <w:t>Open Science Framework (OSF</w:t>
      </w:r>
      <w:r w:rsidR="004275CD">
        <w:t>)</w:t>
      </w:r>
      <w:r w:rsidR="004275CD" w:rsidRPr="00C862FC">
        <w:t xml:space="preserve"> currently </w:t>
      </w:r>
      <w:r w:rsidR="004275CD">
        <w:t>support</w:t>
      </w:r>
      <w:r w:rsidR="004275CD" w:rsidRPr="00C862FC">
        <w:t>s badges</w:t>
      </w:r>
      <w:r w:rsidR="003A5CF4">
        <w:t xml:space="preserve"> for three transparency standards</w:t>
      </w:r>
      <w:r w:rsidR="004275CD">
        <w:t xml:space="preserve">. For complete details on badges, consult: </w:t>
      </w:r>
      <w:r w:rsidR="004275CD" w:rsidRPr="00D403EB">
        <w:t>https://osf.io/tvyxz/wiki/1.%20View%20the%20Badges/</w:t>
      </w:r>
    </w:p>
    <w:p w14:paraId="1BECBB3A" w14:textId="77777777" w:rsidR="004275CD" w:rsidRPr="00E252A9" w:rsidRDefault="004275CD" w:rsidP="004275CD">
      <w:pPr>
        <w:pStyle w:val="NoSpacing"/>
      </w:pPr>
    </w:p>
    <w:p w14:paraId="63D76D18" w14:textId="77777777" w:rsidR="004275CD" w:rsidRPr="00E252A9" w:rsidRDefault="004275CD" w:rsidP="004275CD">
      <w:pPr>
        <w:pStyle w:val="NoSpacing"/>
      </w:pPr>
      <w:r w:rsidRPr="00E252A9">
        <w:t>1. Open Data and 2. Open Materials.</w:t>
      </w:r>
    </w:p>
    <w:p w14:paraId="5A81276E" w14:textId="77777777" w:rsidR="004275CD" w:rsidRPr="00E252A9" w:rsidRDefault="004275CD" w:rsidP="004275CD">
      <w:pPr>
        <w:pStyle w:val="NoSpacing"/>
      </w:pPr>
    </w:p>
    <w:p w14:paraId="27D28E83" w14:textId="77777777" w:rsidR="004275CD" w:rsidRPr="00E252A9" w:rsidRDefault="004275CD" w:rsidP="004275CD">
      <w:pPr>
        <w:pStyle w:val="NoSpacing"/>
      </w:pPr>
      <w:r w:rsidRPr="00E252A9">
        <w:t>The Open Data badge is earned for making publicly available the digitally-shareable data necessary to reproduce the reported results</w:t>
      </w:r>
    </w:p>
    <w:p w14:paraId="53B2127A" w14:textId="77777777" w:rsidR="004275CD" w:rsidRPr="00E252A9" w:rsidRDefault="004275CD" w:rsidP="004275CD">
      <w:pPr>
        <w:pStyle w:val="NoSpacing"/>
        <w:ind w:left="270"/>
      </w:pPr>
    </w:p>
    <w:p w14:paraId="717BB8D2" w14:textId="77777777" w:rsidR="004275CD" w:rsidRPr="00E252A9" w:rsidRDefault="004275CD" w:rsidP="004275CD">
      <w:pPr>
        <w:pStyle w:val="NoSpacing"/>
      </w:pPr>
      <w:r w:rsidRPr="00E252A9">
        <w:t xml:space="preserve">The Open Materials badge is earned by making publicly available the components of the research methodology needed to reproduce the reported procedure and analysis. </w:t>
      </w:r>
    </w:p>
    <w:p w14:paraId="326E3CB6" w14:textId="77777777" w:rsidR="004275CD" w:rsidRPr="00E252A9" w:rsidRDefault="004275CD" w:rsidP="004275CD">
      <w:pPr>
        <w:pStyle w:val="NoSpacing"/>
      </w:pPr>
    </w:p>
    <w:p w14:paraId="4A1BE5A9" w14:textId="77777777" w:rsidR="004275CD" w:rsidRPr="00E252A9" w:rsidRDefault="004275CD" w:rsidP="004275CD">
      <w:pPr>
        <w:pStyle w:val="NoSpacing"/>
      </w:pPr>
      <w:r w:rsidRPr="00E252A9">
        <w:t>3. The Preregistered/Preregistered+ Analysis Plan badges are earned for preregistering research.</w:t>
      </w:r>
    </w:p>
    <w:p w14:paraId="2B46728A" w14:textId="77777777" w:rsidR="004275CD" w:rsidRPr="00E252A9" w:rsidRDefault="004275CD" w:rsidP="004275CD">
      <w:pPr>
        <w:pStyle w:val="NoSpacing"/>
      </w:pPr>
    </w:p>
    <w:p w14:paraId="48A4F26C" w14:textId="77777777" w:rsidR="004275CD" w:rsidRPr="00E252A9" w:rsidRDefault="004275CD" w:rsidP="004275CD">
      <w:pPr>
        <w:pStyle w:val="NoSpacing"/>
      </w:pPr>
      <w:r w:rsidRPr="00E252A9">
        <w:t xml:space="preserve">The </w:t>
      </w:r>
      <w:r w:rsidRPr="00E252A9">
        <w:rPr>
          <w:u w:val="single"/>
        </w:rPr>
        <w:t>Preregistered badge</w:t>
      </w:r>
      <w:r w:rsidRPr="00E252A9">
        <w:t xml:space="preserve"> is earned for having a preregistered design. </w:t>
      </w:r>
    </w:p>
    <w:p w14:paraId="2168D9B9" w14:textId="77777777" w:rsidR="004275CD" w:rsidRPr="00E252A9" w:rsidRDefault="004275CD" w:rsidP="004275CD">
      <w:pPr>
        <w:pStyle w:val="NoSpacing"/>
      </w:pPr>
    </w:p>
    <w:p w14:paraId="4E755EC1" w14:textId="2068CFA1" w:rsidR="004275CD" w:rsidRPr="00E252A9" w:rsidRDefault="004275CD" w:rsidP="004275CD">
      <w:pPr>
        <w:pStyle w:val="NoSpacing"/>
      </w:pPr>
      <w:r w:rsidRPr="00E252A9">
        <w:t xml:space="preserve">The </w:t>
      </w:r>
      <w:r w:rsidRPr="00E252A9">
        <w:rPr>
          <w:u w:val="single"/>
        </w:rPr>
        <w:t>Preregistered</w:t>
      </w:r>
      <w:r>
        <w:rPr>
          <w:u w:val="single"/>
        </w:rPr>
        <w:t xml:space="preserve"> </w:t>
      </w:r>
      <w:r w:rsidRPr="00E252A9">
        <w:rPr>
          <w:u w:val="single"/>
        </w:rPr>
        <w:t>+</w:t>
      </w:r>
      <w:r>
        <w:rPr>
          <w:u w:val="single"/>
        </w:rPr>
        <w:t xml:space="preserve"> </w:t>
      </w:r>
      <w:r w:rsidRPr="00E252A9">
        <w:rPr>
          <w:u w:val="single"/>
        </w:rPr>
        <w:t>Analysis Plan badge</w:t>
      </w:r>
      <w:r w:rsidRPr="00E252A9">
        <w:t xml:space="preserve"> is earned for having a preregistered research design and an analysis plan for the research and reporting results according to that plan. An analysis plan includes specification of the variables and the analyses that will be conducted. </w:t>
      </w:r>
    </w:p>
    <w:p w14:paraId="07C0F612" w14:textId="77777777" w:rsidR="004275CD" w:rsidRPr="00E252A9" w:rsidRDefault="004275CD" w:rsidP="004275CD">
      <w:pPr>
        <w:pStyle w:val="NoSpacing"/>
      </w:pPr>
    </w:p>
    <w:p w14:paraId="10ACCFDB" w14:textId="46BB3788" w:rsidR="004275CD" w:rsidRPr="00E252A9" w:rsidRDefault="004275CD" w:rsidP="004275CD">
      <w:pPr>
        <w:pStyle w:val="NoSpacing"/>
      </w:pPr>
      <w:r w:rsidRPr="00E252A9">
        <w:t xml:space="preserve">Badge eligibility does not restrict authors from reporting results of additional </w:t>
      </w:r>
      <w:r w:rsidR="00BF5E65">
        <w:t xml:space="preserve">(not preregistered) </w:t>
      </w:r>
      <w:r w:rsidRPr="00E252A9">
        <w:t xml:space="preserve">analyses. Results from preregistered analyses must be distinguished explicitly from additional results in the report. </w:t>
      </w:r>
    </w:p>
    <w:p w14:paraId="50AECAB1" w14:textId="77777777" w:rsidR="004275CD" w:rsidRDefault="004275CD" w:rsidP="004275CD"/>
    <w:p w14:paraId="4698C615" w14:textId="77777777" w:rsidR="00C13296" w:rsidRDefault="00C13296" w:rsidP="00F555EB">
      <w:pPr>
        <w:pStyle w:val="NoSpacing"/>
        <w:rPr>
          <w:rFonts w:cs="Arial"/>
          <w:color w:val="000000"/>
        </w:rPr>
      </w:pPr>
    </w:p>
    <w:p w14:paraId="2AB2A5E4" w14:textId="296E990C" w:rsidR="00692E29" w:rsidRDefault="00692E29" w:rsidP="00C13296"/>
    <w:p w14:paraId="7F15816E" w14:textId="77777777" w:rsidR="004275CD" w:rsidRDefault="004275CD" w:rsidP="00C13296"/>
    <w:p w14:paraId="77136706" w14:textId="77777777" w:rsidR="004275CD" w:rsidRDefault="004275CD" w:rsidP="00C13296"/>
    <w:p w14:paraId="261216B3" w14:textId="77777777" w:rsidR="004275CD" w:rsidRPr="00C13296" w:rsidRDefault="004275CD" w:rsidP="00C13296"/>
    <w:sectPr w:rsidR="004275CD" w:rsidRPr="00C13296" w:rsidSect="00D658D7">
      <w:headerReference w:type="default" r:id="rId9"/>
      <w:footerReference w:type="default" r:id="rId10"/>
      <w:pgSz w:w="12240" w:h="15840"/>
      <w:pgMar w:top="1260" w:right="1440" w:bottom="126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C8D25" w14:textId="77777777" w:rsidR="005654CE" w:rsidRDefault="005654CE" w:rsidP="00FC4775">
      <w:pPr>
        <w:spacing w:after="0" w:line="240" w:lineRule="auto"/>
      </w:pPr>
      <w:r>
        <w:separator/>
      </w:r>
    </w:p>
  </w:endnote>
  <w:endnote w:type="continuationSeparator" w:id="0">
    <w:p w14:paraId="4E2071AE" w14:textId="77777777" w:rsidR="005654CE" w:rsidRDefault="005654CE" w:rsidP="00FC4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9488798"/>
      <w:docPartObj>
        <w:docPartGallery w:val="Page Numbers (Bottom of Page)"/>
        <w:docPartUnique/>
      </w:docPartObj>
    </w:sdtPr>
    <w:sdtEndPr>
      <w:rPr>
        <w:noProof/>
      </w:rPr>
    </w:sdtEndPr>
    <w:sdtContent>
      <w:p w14:paraId="1311EF0F" w14:textId="77777777" w:rsidR="00672DEE" w:rsidRDefault="00672DEE">
        <w:pPr>
          <w:pStyle w:val="Footer"/>
          <w:jc w:val="right"/>
        </w:pPr>
        <w:r>
          <w:fldChar w:fldCharType="begin"/>
        </w:r>
        <w:r>
          <w:instrText xml:space="preserve"> PAGE   \* MERGEFORMAT </w:instrText>
        </w:r>
        <w:r>
          <w:fldChar w:fldCharType="separate"/>
        </w:r>
        <w:r w:rsidR="005654CE">
          <w:rPr>
            <w:noProof/>
          </w:rPr>
          <w:t>1</w:t>
        </w:r>
        <w:r>
          <w:rPr>
            <w:noProof/>
          </w:rPr>
          <w:fldChar w:fldCharType="end"/>
        </w:r>
      </w:p>
    </w:sdtContent>
  </w:sdt>
  <w:p w14:paraId="320CE09A" w14:textId="77777777" w:rsidR="00672DEE" w:rsidRDefault="00672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E52FC" w14:textId="77777777" w:rsidR="005654CE" w:rsidRDefault="005654CE" w:rsidP="00FC4775">
      <w:pPr>
        <w:spacing w:after="0" w:line="240" w:lineRule="auto"/>
      </w:pPr>
      <w:r>
        <w:separator/>
      </w:r>
    </w:p>
  </w:footnote>
  <w:footnote w:type="continuationSeparator" w:id="0">
    <w:p w14:paraId="03ADEE51" w14:textId="77777777" w:rsidR="005654CE" w:rsidRDefault="005654CE" w:rsidP="00FC4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BE8E6" w14:textId="58E47A24" w:rsidR="00672DEE" w:rsidRPr="004275CD" w:rsidRDefault="00E12976">
    <w:pPr>
      <w:pStyle w:val="Header"/>
      <w:rPr>
        <w:sz w:val="24"/>
      </w:rPr>
    </w:pPr>
    <w:r>
      <w:rPr>
        <w:sz w:val="24"/>
      </w:rPr>
      <w:t xml:space="preserve">Tools </w:t>
    </w:r>
    <w:r w:rsidR="003B5CD0">
      <w:rPr>
        <w:sz w:val="24"/>
      </w:rPr>
      <w:t>for</w:t>
    </w:r>
    <w:r w:rsidR="00672DEE" w:rsidRPr="004275CD">
      <w:rPr>
        <w:sz w:val="24"/>
      </w:rPr>
      <w:t xml:space="preserve"> Transparency in Ecology</w:t>
    </w:r>
    <w:r w:rsidR="00E13DEA">
      <w:rPr>
        <w:sz w:val="24"/>
      </w:rPr>
      <w:t xml:space="preserve"> and E</w:t>
    </w:r>
    <w:r w:rsidR="00672DEE" w:rsidRPr="004275CD">
      <w:rPr>
        <w:sz w:val="24"/>
      </w:rPr>
      <w:t xml:space="preserve">volution </w:t>
    </w:r>
    <w:r w:rsidR="003B5CD0">
      <w:rPr>
        <w:sz w:val="24"/>
      </w:rPr>
      <w:t>(TTEE)</w:t>
    </w:r>
    <w:r w:rsidR="00ED7D6B">
      <w:rPr>
        <w:sz w:val="24"/>
      </w:rPr>
      <w:t xml:space="preserve"> 1.0</w:t>
    </w:r>
  </w:p>
  <w:p w14:paraId="5985A14A" w14:textId="77777777" w:rsidR="00672DEE" w:rsidRDefault="00672DEE">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F6DD0"/>
    <w:multiLevelType w:val="hybridMultilevel"/>
    <w:tmpl w:val="D6A052A4"/>
    <w:lvl w:ilvl="0" w:tplc="5688296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807"/>
    <w:rsid w:val="00002AAB"/>
    <w:rsid w:val="00005132"/>
    <w:rsid w:val="00007CEB"/>
    <w:rsid w:val="00012EB2"/>
    <w:rsid w:val="00013934"/>
    <w:rsid w:val="00020C63"/>
    <w:rsid w:val="000245AD"/>
    <w:rsid w:val="00026524"/>
    <w:rsid w:val="000301A5"/>
    <w:rsid w:val="000303E7"/>
    <w:rsid w:val="00030465"/>
    <w:rsid w:val="00037763"/>
    <w:rsid w:val="00042215"/>
    <w:rsid w:val="000438FD"/>
    <w:rsid w:val="0004402F"/>
    <w:rsid w:val="000443E9"/>
    <w:rsid w:val="00046BF8"/>
    <w:rsid w:val="00046C6A"/>
    <w:rsid w:val="00047BB8"/>
    <w:rsid w:val="00050545"/>
    <w:rsid w:val="00052238"/>
    <w:rsid w:val="00057BBC"/>
    <w:rsid w:val="000625A1"/>
    <w:rsid w:val="000674AF"/>
    <w:rsid w:val="00073374"/>
    <w:rsid w:val="0007502C"/>
    <w:rsid w:val="0007534E"/>
    <w:rsid w:val="00085CCC"/>
    <w:rsid w:val="00090A16"/>
    <w:rsid w:val="0009125F"/>
    <w:rsid w:val="00096613"/>
    <w:rsid w:val="000A1A91"/>
    <w:rsid w:val="000A407A"/>
    <w:rsid w:val="000A673F"/>
    <w:rsid w:val="000B4224"/>
    <w:rsid w:val="000B4676"/>
    <w:rsid w:val="000B4E02"/>
    <w:rsid w:val="000B7317"/>
    <w:rsid w:val="000C002F"/>
    <w:rsid w:val="000C38F1"/>
    <w:rsid w:val="000C4153"/>
    <w:rsid w:val="000C4D6D"/>
    <w:rsid w:val="000C6E5D"/>
    <w:rsid w:val="000D1E5A"/>
    <w:rsid w:val="000E0C6F"/>
    <w:rsid w:val="000E3AAA"/>
    <w:rsid w:val="000E3E2E"/>
    <w:rsid w:val="000E5BE2"/>
    <w:rsid w:val="000F31E0"/>
    <w:rsid w:val="000F6A6C"/>
    <w:rsid w:val="0010544D"/>
    <w:rsid w:val="0011292E"/>
    <w:rsid w:val="00115BA5"/>
    <w:rsid w:val="001177EE"/>
    <w:rsid w:val="00117F02"/>
    <w:rsid w:val="0012201E"/>
    <w:rsid w:val="00123E4B"/>
    <w:rsid w:val="0012504C"/>
    <w:rsid w:val="00133D65"/>
    <w:rsid w:val="0014332D"/>
    <w:rsid w:val="00144C9A"/>
    <w:rsid w:val="0014629F"/>
    <w:rsid w:val="001506E0"/>
    <w:rsid w:val="00153F14"/>
    <w:rsid w:val="001609AF"/>
    <w:rsid w:val="00162393"/>
    <w:rsid w:val="001754D1"/>
    <w:rsid w:val="001763F8"/>
    <w:rsid w:val="00176CCD"/>
    <w:rsid w:val="0018185D"/>
    <w:rsid w:val="001905FE"/>
    <w:rsid w:val="0019105B"/>
    <w:rsid w:val="00193ED2"/>
    <w:rsid w:val="00194460"/>
    <w:rsid w:val="001966C5"/>
    <w:rsid w:val="001A2511"/>
    <w:rsid w:val="001A267B"/>
    <w:rsid w:val="001A36E8"/>
    <w:rsid w:val="001B5614"/>
    <w:rsid w:val="001C1862"/>
    <w:rsid w:val="001C2F6B"/>
    <w:rsid w:val="001D1BAB"/>
    <w:rsid w:val="001D24BB"/>
    <w:rsid w:val="001D71E7"/>
    <w:rsid w:val="001E467B"/>
    <w:rsid w:val="001E5522"/>
    <w:rsid w:val="001E7F45"/>
    <w:rsid w:val="001F1603"/>
    <w:rsid w:val="00200BE6"/>
    <w:rsid w:val="00201922"/>
    <w:rsid w:val="00201DCB"/>
    <w:rsid w:val="00202DCD"/>
    <w:rsid w:val="00203E0A"/>
    <w:rsid w:val="00210D35"/>
    <w:rsid w:val="00211C07"/>
    <w:rsid w:val="00211DA5"/>
    <w:rsid w:val="00214193"/>
    <w:rsid w:val="00214B0B"/>
    <w:rsid w:val="002170EE"/>
    <w:rsid w:val="00220617"/>
    <w:rsid w:val="002346D7"/>
    <w:rsid w:val="00234DDE"/>
    <w:rsid w:val="002356CC"/>
    <w:rsid w:val="002414B8"/>
    <w:rsid w:val="00245332"/>
    <w:rsid w:val="00250CEE"/>
    <w:rsid w:val="00257D87"/>
    <w:rsid w:val="00262AE6"/>
    <w:rsid w:val="00266115"/>
    <w:rsid w:val="00267C7E"/>
    <w:rsid w:val="0027195F"/>
    <w:rsid w:val="002840E5"/>
    <w:rsid w:val="0028545F"/>
    <w:rsid w:val="00287EF3"/>
    <w:rsid w:val="002906EC"/>
    <w:rsid w:val="002911BF"/>
    <w:rsid w:val="00291461"/>
    <w:rsid w:val="002A0833"/>
    <w:rsid w:val="002B06F4"/>
    <w:rsid w:val="002B4E86"/>
    <w:rsid w:val="002B6798"/>
    <w:rsid w:val="002D73DA"/>
    <w:rsid w:val="002E45FE"/>
    <w:rsid w:val="002E6670"/>
    <w:rsid w:val="002E671B"/>
    <w:rsid w:val="002F0110"/>
    <w:rsid w:val="002F5404"/>
    <w:rsid w:val="002F5DAD"/>
    <w:rsid w:val="00302C9C"/>
    <w:rsid w:val="00303CD1"/>
    <w:rsid w:val="00307627"/>
    <w:rsid w:val="00310152"/>
    <w:rsid w:val="00310D16"/>
    <w:rsid w:val="003119CD"/>
    <w:rsid w:val="003121F3"/>
    <w:rsid w:val="003175C3"/>
    <w:rsid w:val="00324B54"/>
    <w:rsid w:val="003263F4"/>
    <w:rsid w:val="00330C24"/>
    <w:rsid w:val="00330F58"/>
    <w:rsid w:val="003324DE"/>
    <w:rsid w:val="00337CF0"/>
    <w:rsid w:val="0034115D"/>
    <w:rsid w:val="0034394F"/>
    <w:rsid w:val="00343A24"/>
    <w:rsid w:val="00347E69"/>
    <w:rsid w:val="00352448"/>
    <w:rsid w:val="00356993"/>
    <w:rsid w:val="00360530"/>
    <w:rsid w:val="003661F3"/>
    <w:rsid w:val="003713FC"/>
    <w:rsid w:val="00374180"/>
    <w:rsid w:val="003753FB"/>
    <w:rsid w:val="0037623D"/>
    <w:rsid w:val="003763B0"/>
    <w:rsid w:val="00381E4D"/>
    <w:rsid w:val="00381F9B"/>
    <w:rsid w:val="00383257"/>
    <w:rsid w:val="00385303"/>
    <w:rsid w:val="003869F1"/>
    <w:rsid w:val="003950CF"/>
    <w:rsid w:val="003961E0"/>
    <w:rsid w:val="0039652B"/>
    <w:rsid w:val="003A5CF4"/>
    <w:rsid w:val="003B3ABE"/>
    <w:rsid w:val="003B5CD0"/>
    <w:rsid w:val="003C6195"/>
    <w:rsid w:val="003F53B6"/>
    <w:rsid w:val="003F5DF3"/>
    <w:rsid w:val="0040062E"/>
    <w:rsid w:val="00410D61"/>
    <w:rsid w:val="004125EA"/>
    <w:rsid w:val="00417615"/>
    <w:rsid w:val="00421436"/>
    <w:rsid w:val="00422EC4"/>
    <w:rsid w:val="00424649"/>
    <w:rsid w:val="004275CD"/>
    <w:rsid w:val="00440C6F"/>
    <w:rsid w:val="0044478F"/>
    <w:rsid w:val="00446340"/>
    <w:rsid w:val="00461FDE"/>
    <w:rsid w:val="00463641"/>
    <w:rsid w:val="004636E1"/>
    <w:rsid w:val="00466E6D"/>
    <w:rsid w:val="00470602"/>
    <w:rsid w:val="004756DA"/>
    <w:rsid w:val="00477132"/>
    <w:rsid w:val="0048007D"/>
    <w:rsid w:val="00480343"/>
    <w:rsid w:val="00483188"/>
    <w:rsid w:val="00483B6C"/>
    <w:rsid w:val="00484460"/>
    <w:rsid w:val="00485BA0"/>
    <w:rsid w:val="00490792"/>
    <w:rsid w:val="00490F85"/>
    <w:rsid w:val="0049392E"/>
    <w:rsid w:val="00495F9E"/>
    <w:rsid w:val="004962DD"/>
    <w:rsid w:val="004A037F"/>
    <w:rsid w:val="004B0D44"/>
    <w:rsid w:val="004B4F2C"/>
    <w:rsid w:val="004C2509"/>
    <w:rsid w:val="004C3597"/>
    <w:rsid w:val="004C48EA"/>
    <w:rsid w:val="004C56CE"/>
    <w:rsid w:val="004D1B18"/>
    <w:rsid w:val="004D2A18"/>
    <w:rsid w:val="004D58D0"/>
    <w:rsid w:val="004D5F29"/>
    <w:rsid w:val="004D6D54"/>
    <w:rsid w:val="004E5B7A"/>
    <w:rsid w:val="004E64F0"/>
    <w:rsid w:val="004F0934"/>
    <w:rsid w:val="004F3994"/>
    <w:rsid w:val="005005D0"/>
    <w:rsid w:val="00504700"/>
    <w:rsid w:val="00506454"/>
    <w:rsid w:val="00507839"/>
    <w:rsid w:val="005105CE"/>
    <w:rsid w:val="005168A6"/>
    <w:rsid w:val="00520B77"/>
    <w:rsid w:val="00520E59"/>
    <w:rsid w:val="00523100"/>
    <w:rsid w:val="005240AF"/>
    <w:rsid w:val="0053491E"/>
    <w:rsid w:val="005426B1"/>
    <w:rsid w:val="0054401B"/>
    <w:rsid w:val="00545EF0"/>
    <w:rsid w:val="00550326"/>
    <w:rsid w:val="00563D46"/>
    <w:rsid w:val="005654CE"/>
    <w:rsid w:val="00572807"/>
    <w:rsid w:val="00584CF2"/>
    <w:rsid w:val="005867AA"/>
    <w:rsid w:val="005909A2"/>
    <w:rsid w:val="0059470C"/>
    <w:rsid w:val="005957D1"/>
    <w:rsid w:val="005978AE"/>
    <w:rsid w:val="005A505E"/>
    <w:rsid w:val="005A57B8"/>
    <w:rsid w:val="005B0899"/>
    <w:rsid w:val="005B4BCD"/>
    <w:rsid w:val="005B6654"/>
    <w:rsid w:val="005C045C"/>
    <w:rsid w:val="005C04F4"/>
    <w:rsid w:val="005C0D44"/>
    <w:rsid w:val="005C12AA"/>
    <w:rsid w:val="005C68D6"/>
    <w:rsid w:val="005C6912"/>
    <w:rsid w:val="005D1EF4"/>
    <w:rsid w:val="005D2D17"/>
    <w:rsid w:val="005D3AD0"/>
    <w:rsid w:val="005E0F4D"/>
    <w:rsid w:val="005E1C37"/>
    <w:rsid w:val="005E46E6"/>
    <w:rsid w:val="005E4F49"/>
    <w:rsid w:val="005E6993"/>
    <w:rsid w:val="005F3DE0"/>
    <w:rsid w:val="0060260A"/>
    <w:rsid w:val="006030AE"/>
    <w:rsid w:val="0060654F"/>
    <w:rsid w:val="00611232"/>
    <w:rsid w:val="006210A4"/>
    <w:rsid w:val="006369F3"/>
    <w:rsid w:val="0064581D"/>
    <w:rsid w:val="0064617C"/>
    <w:rsid w:val="006545FB"/>
    <w:rsid w:val="0066059D"/>
    <w:rsid w:val="00660C14"/>
    <w:rsid w:val="0066552A"/>
    <w:rsid w:val="00672DEE"/>
    <w:rsid w:val="00675206"/>
    <w:rsid w:val="00681DDA"/>
    <w:rsid w:val="00682AA5"/>
    <w:rsid w:val="0069051C"/>
    <w:rsid w:val="00692E29"/>
    <w:rsid w:val="00693AB3"/>
    <w:rsid w:val="00695A78"/>
    <w:rsid w:val="006979F0"/>
    <w:rsid w:val="006A0C3B"/>
    <w:rsid w:val="006A0EB1"/>
    <w:rsid w:val="006A21D1"/>
    <w:rsid w:val="006A4F3E"/>
    <w:rsid w:val="006A5066"/>
    <w:rsid w:val="006A659C"/>
    <w:rsid w:val="006B71FE"/>
    <w:rsid w:val="006D6D28"/>
    <w:rsid w:val="006E2CBB"/>
    <w:rsid w:val="006F2094"/>
    <w:rsid w:val="006F7486"/>
    <w:rsid w:val="00704756"/>
    <w:rsid w:val="007053EF"/>
    <w:rsid w:val="007067A7"/>
    <w:rsid w:val="00707976"/>
    <w:rsid w:val="00710EAD"/>
    <w:rsid w:val="00712D85"/>
    <w:rsid w:val="0071713A"/>
    <w:rsid w:val="007231A3"/>
    <w:rsid w:val="00731F0D"/>
    <w:rsid w:val="00742E96"/>
    <w:rsid w:val="007433F2"/>
    <w:rsid w:val="00743CD9"/>
    <w:rsid w:val="007534E2"/>
    <w:rsid w:val="0075643D"/>
    <w:rsid w:val="00756CB4"/>
    <w:rsid w:val="0076040F"/>
    <w:rsid w:val="00761E7C"/>
    <w:rsid w:val="00764782"/>
    <w:rsid w:val="007701D1"/>
    <w:rsid w:val="007802DF"/>
    <w:rsid w:val="00782063"/>
    <w:rsid w:val="00793193"/>
    <w:rsid w:val="007A1CA7"/>
    <w:rsid w:val="007A1EB3"/>
    <w:rsid w:val="007B346A"/>
    <w:rsid w:val="007B69F6"/>
    <w:rsid w:val="007D0F8F"/>
    <w:rsid w:val="007D193A"/>
    <w:rsid w:val="007D2EB4"/>
    <w:rsid w:val="007E3444"/>
    <w:rsid w:val="007E6286"/>
    <w:rsid w:val="00803D4B"/>
    <w:rsid w:val="008105A4"/>
    <w:rsid w:val="00810997"/>
    <w:rsid w:val="00824CF6"/>
    <w:rsid w:val="00826D36"/>
    <w:rsid w:val="00831474"/>
    <w:rsid w:val="008368B3"/>
    <w:rsid w:val="00843920"/>
    <w:rsid w:val="00845516"/>
    <w:rsid w:val="00850985"/>
    <w:rsid w:val="00856F49"/>
    <w:rsid w:val="00863EB4"/>
    <w:rsid w:val="00864F03"/>
    <w:rsid w:val="00871656"/>
    <w:rsid w:val="00877A13"/>
    <w:rsid w:val="008877C2"/>
    <w:rsid w:val="008923BA"/>
    <w:rsid w:val="00897F1B"/>
    <w:rsid w:val="008A41FA"/>
    <w:rsid w:val="008B449A"/>
    <w:rsid w:val="008B6330"/>
    <w:rsid w:val="008B7A84"/>
    <w:rsid w:val="008E4239"/>
    <w:rsid w:val="008E63F3"/>
    <w:rsid w:val="008F0681"/>
    <w:rsid w:val="008F0A9D"/>
    <w:rsid w:val="008F15EF"/>
    <w:rsid w:val="009003DB"/>
    <w:rsid w:val="009026A9"/>
    <w:rsid w:val="00906DBD"/>
    <w:rsid w:val="00907046"/>
    <w:rsid w:val="00911D18"/>
    <w:rsid w:val="00916845"/>
    <w:rsid w:val="00917D37"/>
    <w:rsid w:val="00920F6E"/>
    <w:rsid w:val="009216D3"/>
    <w:rsid w:val="00921CC6"/>
    <w:rsid w:val="009263C9"/>
    <w:rsid w:val="00932808"/>
    <w:rsid w:val="009428DA"/>
    <w:rsid w:val="00955FBD"/>
    <w:rsid w:val="009564D1"/>
    <w:rsid w:val="00956FDE"/>
    <w:rsid w:val="0096081C"/>
    <w:rsid w:val="00961C78"/>
    <w:rsid w:val="009704D7"/>
    <w:rsid w:val="00970614"/>
    <w:rsid w:val="00970B53"/>
    <w:rsid w:val="00975850"/>
    <w:rsid w:val="00976B1E"/>
    <w:rsid w:val="00985992"/>
    <w:rsid w:val="0098643D"/>
    <w:rsid w:val="0099489C"/>
    <w:rsid w:val="009A5473"/>
    <w:rsid w:val="009A6E84"/>
    <w:rsid w:val="009B3354"/>
    <w:rsid w:val="009B45F1"/>
    <w:rsid w:val="009B4B6A"/>
    <w:rsid w:val="009B6140"/>
    <w:rsid w:val="009C049E"/>
    <w:rsid w:val="009C2C87"/>
    <w:rsid w:val="009C2CA0"/>
    <w:rsid w:val="009C4839"/>
    <w:rsid w:val="009C4A79"/>
    <w:rsid w:val="009C7E14"/>
    <w:rsid w:val="009D1CBD"/>
    <w:rsid w:val="009E1075"/>
    <w:rsid w:val="009E7FA5"/>
    <w:rsid w:val="009F7C40"/>
    <w:rsid w:val="00A05189"/>
    <w:rsid w:val="00A1246A"/>
    <w:rsid w:val="00A15FFC"/>
    <w:rsid w:val="00A22335"/>
    <w:rsid w:val="00A2291C"/>
    <w:rsid w:val="00A23F58"/>
    <w:rsid w:val="00A30BA9"/>
    <w:rsid w:val="00A36818"/>
    <w:rsid w:val="00A40939"/>
    <w:rsid w:val="00A428D6"/>
    <w:rsid w:val="00A439DC"/>
    <w:rsid w:val="00A45D27"/>
    <w:rsid w:val="00A4789A"/>
    <w:rsid w:val="00A54CF4"/>
    <w:rsid w:val="00A55C8D"/>
    <w:rsid w:val="00A61416"/>
    <w:rsid w:val="00A67110"/>
    <w:rsid w:val="00A72694"/>
    <w:rsid w:val="00A73406"/>
    <w:rsid w:val="00A75DC0"/>
    <w:rsid w:val="00A77C59"/>
    <w:rsid w:val="00A80366"/>
    <w:rsid w:val="00A810DE"/>
    <w:rsid w:val="00A82236"/>
    <w:rsid w:val="00A822BD"/>
    <w:rsid w:val="00A8276F"/>
    <w:rsid w:val="00A83E39"/>
    <w:rsid w:val="00A942B8"/>
    <w:rsid w:val="00A9734C"/>
    <w:rsid w:val="00AA10DB"/>
    <w:rsid w:val="00AA2E08"/>
    <w:rsid w:val="00AA5240"/>
    <w:rsid w:val="00AB4C94"/>
    <w:rsid w:val="00AC0929"/>
    <w:rsid w:val="00AC1F46"/>
    <w:rsid w:val="00AD1ECA"/>
    <w:rsid w:val="00AE38D2"/>
    <w:rsid w:val="00AF33BD"/>
    <w:rsid w:val="00AF4695"/>
    <w:rsid w:val="00AF5B57"/>
    <w:rsid w:val="00B0174D"/>
    <w:rsid w:val="00B044D4"/>
    <w:rsid w:val="00B10AB1"/>
    <w:rsid w:val="00B13EF6"/>
    <w:rsid w:val="00B146E6"/>
    <w:rsid w:val="00B15415"/>
    <w:rsid w:val="00B25ED2"/>
    <w:rsid w:val="00B31715"/>
    <w:rsid w:val="00B32D65"/>
    <w:rsid w:val="00B350F9"/>
    <w:rsid w:val="00B360D0"/>
    <w:rsid w:val="00B36578"/>
    <w:rsid w:val="00B37EFF"/>
    <w:rsid w:val="00B4177A"/>
    <w:rsid w:val="00B46A87"/>
    <w:rsid w:val="00B50CC2"/>
    <w:rsid w:val="00B54FC2"/>
    <w:rsid w:val="00B612A1"/>
    <w:rsid w:val="00B64D43"/>
    <w:rsid w:val="00B6557C"/>
    <w:rsid w:val="00B72F45"/>
    <w:rsid w:val="00B77819"/>
    <w:rsid w:val="00B82B16"/>
    <w:rsid w:val="00B909B6"/>
    <w:rsid w:val="00BA6157"/>
    <w:rsid w:val="00BB1D21"/>
    <w:rsid w:val="00BB2F47"/>
    <w:rsid w:val="00BB671F"/>
    <w:rsid w:val="00BB7F6F"/>
    <w:rsid w:val="00BC24A5"/>
    <w:rsid w:val="00BD79CC"/>
    <w:rsid w:val="00BE02D0"/>
    <w:rsid w:val="00BE62A5"/>
    <w:rsid w:val="00BE6A17"/>
    <w:rsid w:val="00BF5E65"/>
    <w:rsid w:val="00C009E2"/>
    <w:rsid w:val="00C107CF"/>
    <w:rsid w:val="00C13296"/>
    <w:rsid w:val="00C22473"/>
    <w:rsid w:val="00C22BCE"/>
    <w:rsid w:val="00C26DB6"/>
    <w:rsid w:val="00C27F7C"/>
    <w:rsid w:val="00C32CE0"/>
    <w:rsid w:val="00C42A36"/>
    <w:rsid w:val="00C5756E"/>
    <w:rsid w:val="00C7710D"/>
    <w:rsid w:val="00C850BD"/>
    <w:rsid w:val="00C85356"/>
    <w:rsid w:val="00C85489"/>
    <w:rsid w:val="00C8589D"/>
    <w:rsid w:val="00C862FC"/>
    <w:rsid w:val="00C92C6A"/>
    <w:rsid w:val="00CA0820"/>
    <w:rsid w:val="00CA426B"/>
    <w:rsid w:val="00CA502F"/>
    <w:rsid w:val="00CC73AD"/>
    <w:rsid w:val="00CD5535"/>
    <w:rsid w:val="00CE53E9"/>
    <w:rsid w:val="00CE6BBF"/>
    <w:rsid w:val="00CF406F"/>
    <w:rsid w:val="00CF482A"/>
    <w:rsid w:val="00D041AD"/>
    <w:rsid w:val="00D0755B"/>
    <w:rsid w:val="00D128DA"/>
    <w:rsid w:val="00D1702F"/>
    <w:rsid w:val="00D17A72"/>
    <w:rsid w:val="00D215C2"/>
    <w:rsid w:val="00D34736"/>
    <w:rsid w:val="00D3532D"/>
    <w:rsid w:val="00D357CA"/>
    <w:rsid w:val="00D37116"/>
    <w:rsid w:val="00D403EB"/>
    <w:rsid w:val="00D4089A"/>
    <w:rsid w:val="00D435CF"/>
    <w:rsid w:val="00D471D5"/>
    <w:rsid w:val="00D51DE5"/>
    <w:rsid w:val="00D60390"/>
    <w:rsid w:val="00D63E9B"/>
    <w:rsid w:val="00D658D7"/>
    <w:rsid w:val="00D661CF"/>
    <w:rsid w:val="00D7606F"/>
    <w:rsid w:val="00D81F6D"/>
    <w:rsid w:val="00D82722"/>
    <w:rsid w:val="00D85247"/>
    <w:rsid w:val="00D8782E"/>
    <w:rsid w:val="00D90F4B"/>
    <w:rsid w:val="00DA241F"/>
    <w:rsid w:val="00DB2471"/>
    <w:rsid w:val="00DC03E2"/>
    <w:rsid w:val="00DC504C"/>
    <w:rsid w:val="00DC62A5"/>
    <w:rsid w:val="00DC75A8"/>
    <w:rsid w:val="00DD0C4B"/>
    <w:rsid w:val="00DD1510"/>
    <w:rsid w:val="00DD153B"/>
    <w:rsid w:val="00DD316C"/>
    <w:rsid w:val="00DD6904"/>
    <w:rsid w:val="00DE029D"/>
    <w:rsid w:val="00DE21CC"/>
    <w:rsid w:val="00DE3F00"/>
    <w:rsid w:val="00E004D1"/>
    <w:rsid w:val="00E023F2"/>
    <w:rsid w:val="00E11401"/>
    <w:rsid w:val="00E11BBB"/>
    <w:rsid w:val="00E12976"/>
    <w:rsid w:val="00E13DEA"/>
    <w:rsid w:val="00E1576D"/>
    <w:rsid w:val="00E20CB3"/>
    <w:rsid w:val="00E252A9"/>
    <w:rsid w:val="00E2682F"/>
    <w:rsid w:val="00E31A0D"/>
    <w:rsid w:val="00E33B15"/>
    <w:rsid w:val="00E35B2E"/>
    <w:rsid w:val="00E37621"/>
    <w:rsid w:val="00E42855"/>
    <w:rsid w:val="00E4349B"/>
    <w:rsid w:val="00E435BC"/>
    <w:rsid w:val="00E4669C"/>
    <w:rsid w:val="00E535FB"/>
    <w:rsid w:val="00E5368C"/>
    <w:rsid w:val="00E54475"/>
    <w:rsid w:val="00E5531D"/>
    <w:rsid w:val="00E62768"/>
    <w:rsid w:val="00E64686"/>
    <w:rsid w:val="00E65706"/>
    <w:rsid w:val="00E7019B"/>
    <w:rsid w:val="00E81DFE"/>
    <w:rsid w:val="00E8752B"/>
    <w:rsid w:val="00E92106"/>
    <w:rsid w:val="00EA253D"/>
    <w:rsid w:val="00EA575C"/>
    <w:rsid w:val="00EA62F5"/>
    <w:rsid w:val="00EB09A3"/>
    <w:rsid w:val="00EB513A"/>
    <w:rsid w:val="00EC0012"/>
    <w:rsid w:val="00EC3083"/>
    <w:rsid w:val="00ED31C8"/>
    <w:rsid w:val="00ED7D6B"/>
    <w:rsid w:val="00EE3FDD"/>
    <w:rsid w:val="00EE4F6C"/>
    <w:rsid w:val="00EE61DF"/>
    <w:rsid w:val="00EF0946"/>
    <w:rsid w:val="00EF7433"/>
    <w:rsid w:val="00F00F5D"/>
    <w:rsid w:val="00F14CD9"/>
    <w:rsid w:val="00F1673B"/>
    <w:rsid w:val="00F20033"/>
    <w:rsid w:val="00F23858"/>
    <w:rsid w:val="00F24B3E"/>
    <w:rsid w:val="00F27BE6"/>
    <w:rsid w:val="00F301BD"/>
    <w:rsid w:val="00F30ED6"/>
    <w:rsid w:val="00F36118"/>
    <w:rsid w:val="00F40F14"/>
    <w:rsid w:val="00F430BF"/>
    <w:rsid w:val="00F43B6E"/>
    <w:rsid w:val="00F44FAE"/>
    <w:rsid w:val="00F4644E"/>
    <w:rsid w:val="00F4709E"/>
    <w:rsid w:val="00F555EB"/>
    <w:rsid w:val="00F55CCF"/>
    <w:rsid w:val="00F57A14"/>
    <w:rsid w:val="00F608B2"/>
    <w:rsid w:val="00F61154"/>
    <w:rsid w:val="00F705F6"/>
    <w:rsid w:val="00F77C25"/>
    <w:rsid w:val="00F802F0"/>
    <w:rsid w:val="00F80645"/>
    <w:rsid w:val="00F80CFB"/>
    <w:rsid w:val="00F8226A"/>
    <w:rsid w:val="00F82DB3"/>
    <w:rsid w:val="00F8616C"/>
    <w:rsid w:val="00F94136"/>
    <w:rsid w:val="00F95B89"/>
    <w:rsid w:val="00F97A14"/>
    <w:rsid w:val="00FA5DC8"/>
    <w:rsid w:val="00FA608C"/>
    <w:rsid w:val="00FC4775"/>
    <w:rsid w:val="00FD27E2"/>
    <w:rsid w:val="00FD57CF"/>
    <w:rsid w:val="00FD6F6C"/>
    <w:rsid w:val="00FE106A"/>
    <w:rsid w:val="00FE3F38"/>
    <w:rsid w:val="00FE5F79"/>
    <w:rsid w:val="00FE7B53"/>
    <w:rsid w:val="00FF11E3"/>
    <w:rsid w:val="00FF3B1B"/>
    <w:rsid w:val="00FF4D8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2F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0530"/>
    <w:pPr>
      <w:spacing w:after="0" w:line="240" w:lineRule="auto"/>
    </w:pPr>
  </w:style>
  <w:style w:type="table" w:styleId="TableGrid">
    <w:name w:val="Table Grid"/>
    <w:basedOn w:val="TableNormal"/>
    <w:uiPriority w:val="59"/>
    <w:rsid w:val="00400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4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775"/>
  </w:style>
  <w:style w:type="paragraph" w:styleId="Footer">
    <w:name w:val="footer"/>
    <w:basedOn w:val="Normal"/>
    <w:link w:val="FooterChar"/>
    <w:uiPriority w:val="99"/>
    <w:unhideWhenUsed/>
    <w:rsid w:val="00FC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775"/>
  </w:style>
  <w:style w:type="paragraph" w:styleId="BalloonText">
    <w:name w:val="Balloon Text"/>
    <w:basedOn w:val="Normal"/>
    <w:link w:val="BalloonTextChar"/>
    <w:uiPriority w:val="99"/>
    <w:semiHidden/>
    <w:unhideWhenUsed/>
    <w:rsid w:val="00012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2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012EB2"/>
    <w:rPr>
      <w:sz w:val="18"/>
      <w:szCs w:val="18"/>
    </w:rPr>
  </w:style>
  <w:style w:type="paragraph" w:styleId="CommentText">
    <w:name w:val="annotation text"/>
    <w:basedOn w:val="Normal"/>
    <w:link w:val="CommentTextChar"/>
    <w:uiPriority w:val="99"/>
    <w:unhideWhenUsed/>
    <w:rsid w:val="00012EB2"/>
    <w:pPr>
      <w:spacing w:line="240" w:lineRule="auto"/>
    </w:pPr>
    <w:rPr>
      <w:sz w:val="24"/>
      <w:szCs w:val="24"/>
    </w:rPr>
  </w:style>
  <w:style w:type="character" w:customStyle="1" w:styleId="CommentTextChar">
    <w:name w:val="Comment Text Char"/>
    <w:basedOn w:val="DefaultParagraphFont"/>
    <w:link w:val="CommentText"/>
    <w:uiPriority w:val="99"/>
    <w:rsid w:val="00012EB2"/>
    <w:rPr>
      <w:sz w:val="24"/>
      <w:szCs w:val="24"/>
    </w:rPr>
  </w:style>
  <w:style w:type="paragraph" w:styleId="CommentSubject">
    <w:name w:val="annotation subject"/>
    <w:basedOn w:val="CommentText"/>
    <w:next w:val="CommentText"/>
    <w:link w:val="CommentSubjectChar"/>
    <w:uiPriority w:val="99"/>
    <w:semiHidden/>
    <w:unhideWhenUsed/>
    <w:rsid w:val="00012EB2"/>
    <w:rPr>
      <w:b/>
      <w:bCs/>
      <w:sz w:val="20"/>
      <w:szCs w:val="20"/>
    </w:rPr>
  </w:style>
  <w:style w:type="character" w:customStyle="1" w:styleId="CommentSubjectChar">
    <w:name w:val="Comment Subject Char"/>
    <w:basedOn w:val="CommentTextChar"/>
    <w:link w:val="CommentSubject"/>
    <w:uiPriority w:val="99"/>
    <w:semiHidden/>
    <w:rsid w:val="00012EB2"/>
    <w:rPr>
      <w:b/>
      <w:bCs/>
      <w:sz w:val="20"/>
      <w:szCs w:val="20"/>
    </w:rPr>
  </w:style>
  <w:style w:type="character" w:styleId="Hyperlink">
    <w:name w:val="Hyperlink"/>
    <w:basedOn w:val="DefaultParagraphFont"/>
    <w:uiPriority w:val="99"/>
    <w:unhideWhenUsed/>
    <w:rsid w:val="0027195F"/>
    <w:rPr>
      <w:color w:val="0000FF" w:themeColor="hyperlink"/>
      <w:u w:val="single"/>
    </w:rPr>
  </w:style>
  <w:style w:type="paragraph" w:styleId="NormalWeb">
    <w:name w:val="Normal (Web)"/>
    <w:basedOn w:val="Normal"/>
    <w:uiPriority w:val="99"/>
    <w:unhideWhenUsed/>
    <w:rsid w:val="002E45FE"/>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F53B6"/>
    <w:pPr>
      <w:spacing w:after="0" w:line="240" w:lineRule="auto"/>
    </w:pPr>
  </w:style>
  <w:style w:type="character" w:customStyle="1" w:styleId="st">
    <w:name w:val="st"/>
    <w:basedOn w:val="DefaultParagraphFont"/>
    <w:rsid w:val="0096081C"/>
  </w:style>
  <w:style w:type="character" w:customStyle="1" w:styleId="NoSpacingChar">
    <w:name w:val="No Spacing Char"/>
    <w:basedOn w:val="DefaultParagraphFont"/>
    <w:link w:val="NoSpacing"/>
    <w:uiPriority w:val="1"/>
    <w:rsid w:val="00D34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0530"/>
    <w:pPr>
      <w:spacing w:after="0" w:line="240" w:lineRule="auto"/>
    </w:pPr>
  </w:style>
  <w:style w:type="table" w:styleId="TableGrid">
    <w:name w:val="Table Grid"/>
    <w:basedOn w:val="TableNormal"/>
    <w:uiPriority w:val="59"/>
    <w:rsid w:val="00400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4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775"/>
  </w:style>
  <w:style w:type="paragraph" w:styleId="Footer">
    <w:name w:val="footer"/>
    <w:basedOn w:val="Normal"/>
    <w:link w:val="FooterChar"/>
    <w:uiPriority w:val="99"/>
    <w:unhideWhenUsed/>
    <w:rsid w:val="00FC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775"/>
  </w:style>
  <w:style w:type="paragraph" w:styleId="BalloonText">
    <w:name w:val="Balloon Text"/>
    <w:basedOn w:val="Normal"/>
    <w:link w:val="BalloonTextChar"/>
    <w:uiPriority w:val="99"/>
    <w:semiHidden/>
    <w:unhideWhenUsed/>
    <w:rsid w:val="00012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2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012EB2"/>
    <w:rPr>
      <w:sz w:val="18"/>
      <w:szCs w:val="18"/>
    </w:rPr>
  </w:style>
  <w:style w:type="paragraph" w:styleId="CommentText">
    <w:name w:val="annotation text"/>
    <w:basedOn w:val="Normal"/>
    <w:link w:val="CommentTextChar"/>
    <w:uiPriority w:val="99"/>
    <w:unhideWhenUsed/>
    <w:rsid w:val="00012EB2"/>
    <w:pPr>
      <w:spacing w:line="240" w:lineRule="auto"/>
    </w:pPr>
    <w:rPr>
      <w:sz w:val="24"/>
      <w:szCs w:val="24"/>
    </w:rPr>
  </w:style>
  <w:style w:type="character" w:customStyle="1" w:styleId="CommentTextChar">
    <w:name w:val="Comment Text Char"/>
    <w:basedOn w:val="DefaultParagraphFont"/>
    <w:link w:val="CommentText"/>
    <w:uiPriority w:val="99"/>
    <w:rsid w:val="00012EB2"/>
    <w:rPr>
      <w:sz w:val="24"/>
      <w:szCs w:val="24"/>
    </w:rPr>
  </w:style>
  <w:style w:type="paragraph" w:styleId="CommentSubject">
    <w:name w:val="annotation subject"/>
    <w:basedOn w:val="CommentText"/>
    <w:next w:val="CommentText"/>
    <w:link w:val="CommentSubjectChar"/>
    <w:uiPriority w:val="99"/>
    <w:semiHidden/>
    <w:unhideWhenUsed/>
    <w:rsid w:val="00012EB2"/>
    <w:rPr>
      <w:b/>
      <w:bCs/>
      <w:sz w:val="20"/>
      <w:szCs w:val="20"/>
    </w:rPr>
  </w:style>
  <w:style w:type="character" w:customStyle="1" w:styleId="CommentSubjectChar">
    <w:name w:val="Comment Subject Char"/>
    <w:basedOn w:val="CommentTextChar"/>
    <w:link w:val="CommentSubject"/>
    <w:uiPriority w:val="99"/>
    <w:semiHidden/>
    <w:rsid w:val="00012EB2"/>
    <w:rPr>
      <w:b/>
      <w:bCs/>
      <w:sz w:val="20"/>
      <w:szCs w:val="20"/>
    </w:rPr>
  </w:style>
  <w:style w:type="character" w:styleId="Hyperlink">
    <w:name w:val="Hyperlink"/>
    <w:basedOn w:val="DefaultParagraphFont"/>
    <w:uiPriority w:val="99"/>
    <w:unhideWhenUsed/>
    <w:rsid w:val="0027195F"/>
    <w:rPr>
      <w:color w:val="0000FF" w:themeColor="hyperlink"/>
      <w:u w:val="single"/>
    </w:rPr>
  </w:style>
  <w:style w:type="paragraph" w:styleId="NormalWeb">
    <w:name w:val="Normal (Web)"/>
    <w:basedOn w:val="Normal"/>
    <w:uiPriority w:val="99"/>
    <w:unhideWhenUsed/>
    <w:rsid w:val="002E45FE"/>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F53B6"/>
    <w:pPr>
      <w:spacing w:after="0" w:line="240" w:lineRule="auto"/>
    </w:pPr>
  </w:style>
  <w:style w:type="character" w:customStyle="1" w:styleId="st">
    <w:name w:val="st"/>
    <w:basedOn w:val="DefaultParagraphFont"/>
    <w:rsid w:val="0096081C"/>
  </w:style>
  <w:style w:type="character" w:customStyle="1" w:styleId="NoSpacingChar">
    <w:name w:val="No Spacing Char"/>
    <w:basedOn w:val="DefaultParagraphFont"/>
    <w:link w:val="NoSpacing"/>
    <w:uiPriority w:val="1"/>
    <w:rsid w:val="00D34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278212">
      <w:bodyDiv w:val="1"/>
      <w:marLeft w:val="0"/>
      <w:marRight w:val="0"/>
      <w:marTop w:val="0"/>
      <w:marBottom w:val="0"/>
      <w:divBdr>
        <w:top w:val="none" w:sz="0" w:space="0" w:color="auto"/>
        <w:left w:val="none" w:sz="0" w:space="0" w:color="auto"/>
        <w:bottom w:val="none" w:sz="0" w:space="0" w:color="auto"/>
        <w:right w:val="none" w:sz="0" w:space="0" w:color="auto"/>
      </w:divBdr>
      <w:divsChild>
        <w:div w:id="70760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642-9AF4-4E1E-983A-6A30F6433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5446</Words>
  <Characters>31046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2016-02-22T17:29:00Z</dcterms:created>
  <dcterms:modified xsi:type="dcterms:W3CDTF">2016-02-22T17:29:00Z</dcterms:modified>
</cp:coreProperties>
</file>